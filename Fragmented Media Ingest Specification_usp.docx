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9F268" w14:textId="6F0F75ED" w:rsidR="00C7469F" w:rsidRDefault="00C7469F" w:rsidP="004C133C">
      <w:pPr>
        <w:shd w:val="clear" w:color="auto" w:fill="FFFFFF"/>
        <w:spacing w:before="150" w:after="0" w:line="240" w:lineRule="auto"/>
        <w:outlineLvl w:val="0"/>
        <w:rPr>
          <w:rFonts w:ascii="Times New Roman" w:eastAsia="Times New Roman" w:hAnsi="Times New Roman" w:cs="Times New Roman"/>
          <w:color w:val="222222"/>
          <w:kern w:val="36"/>
          <w:sz w:val="48"/>
          <w:szCs w:val="48"/>
          <w:lang w:eastAsia="en-GB"/>
        </w:rPr>
      </w:pPr>
      <w:r>
        <w:rPr>
          <w:rFonts w:ascii="Times New Roman" w:eastAsia="Times New Roman" w:hAnsi="Times New Roman" w:cs="Times New Roman"/>
          <w:color w:val="222222"/>
          <w:kern w:val="36"/>
          <w:sz w:val="48"/>
          <w:szCs w:val="48"/>
          <w:lang w:eastAsia="en-GB"/>
        </w:rPr>
        <w:t xml:space="preserve">Draft </w:t>
      </w:r>
      <w:r w:rsidR="004C133C" w:rsidRPr="00294B38">
        <w:rPr>
          <w:rFonts w:ascii="Times New Roman" w:eastAsia="Times New Roman" w:hAnsi="Times New Roman" w:cs="Times New Roman"/>
          <w:color w:val="222222"/>
          <w:kern w:val="36"/>
          <w:sz w:val="48"/>
          <w:szCs w:val="48"/>
          <w:lang w:eastAsia="en-GB"/>
        </w:rPr>
        <w:t>Media</w:t>
      </w:r>
      <w:r w:rsidR="008E3B73" w:rsidRPr="00294B38">
        <w:rPr>
          <w:rFonts w:ascii="Times New Roman" w:eastAsia="Times New Roman" w:hAnsi="Times New Roman" w:cs="Times New Roman"/>
          <w:color w:val="222222"/>
          <w:kern w:val="36"/>
          <w:sz w:val="48"/>
          <w:szCs w:val="48"/>
          <w:lang w:eastAsia="en-GB"/>
        </w:rPr>
        <w:t xml:space="preserve"> and </w:t>
      </w:r>
      <w:r w:rsidR="00236A2D" w:rsidRPr="00294B38">
        <w:rPr>
          <w:rFonts w:ascii="Times New Roman" w:eastAsia="Times New Roman" w:hAnsi="Times New Roman" w:cs="Times New Roman"/>
          <w:color w:val="222222"/>
          <w:kern w:val="36"/>
          <w:sz w:val="48"/>
          <w:szCs w:val="48"/>
          <w:lang w:eastAsia="en-GB"/>
        </w:rPr>
        <w:t>T</w:t>
      </w:r>
      <w:r w:rsidR="008E3B73" w:rsidRPr="00294B38">
        <w:rPr>
          <w:rFonts w:ascii="Times New Roman" w:eastAsia="Times New Roman" w:hAnsi="Times New Roman" w:cs="Times New Roman"/>
          <w:color w:val="222222"/>
          <w:kern w:val="36"/>
          <w:sz w:val="48"/>
          <w:szCs w:val="48"/>
          <w:lang w:eastAsia="en-GB"/>
        </w:rPr>
        <w:t xml:space="preserve">imed </w:t>
      </w:r>
      <w:r w:rsidR="00236A2D" w:rsidRPr="00294B38">
        <w:rPr>
          <w:rFonts w:ascii="Times New Roman" w:eastAsia="Times New Roman" w:hAnsi="Times New Roman" w:cs="Times New Roman"/>
          <w:color w:val="222222"/>
          <w:kern w:val="36"/>
          <w:sz w:val="48"/>
          <w:szCs w:val="48"/>
          <w:lang w:eastAsia="en-GB"/>
        </w:rPr>
        <w:t>M</w:t>
      </w:r>
      <w:r w:rsidR="008E3B73" w:rsidRPr="00294B38">
        <w:rPr>
          <w:rFonts w:ascii="Times New Roman" w:eastAsia="Times New Roman" w:hAnsi="Times New Roman" w:cs="Times New Roman"/>
          <w:color w:val="222222"/>
          <w:kern w:val="36"/>
          <w:sz w:val="48"/>
          <w:szCs w:val="48"/>
          <w:lang w:eastAsia="en-GB"/>
        </w:rPr>
        <w:t>eta-</w:t>
      </w:r>
      <w:r w:rsidR="00236A2D" w:rsidRPr="00294B38">
        <w:rPr>
          <w:rFonts w:ascii="Times New Roman" w:eastAsia="Times New Roman" w:hAnsi="Times New Roman" w:cs="Times New Roman"/>
          <w:color w:val="222222"/>
          <w:kern w:val="36"/>
          <w:sz w:val="48"/>
          <w:szCs w:val="48"/>
          <w:lang w:eastAsia="en-GB"/>
        </w:rPr>
        <w:t>D</w:t>
      </w:r>
      <w:r w:rsidR="008E3B73" w:rsidRPr="00294B38">
        <w:rPr>
          <w:rFonts w:ascii="Times New Roman" w:eastAsia="Times New Roman" w:hAnsi="Times New Roman" w:cs="Times New Roman"/>
          <w:color w:val="222222"/>
          <w:kern w:val="36"/>
          <w:sz w:val="48"/>
          <w:szCs w:val="48"/>
          <w:lang w:eastAsia="en-GB"/>
        </w:rPr>
        <w:t xml:space="preserve">ata </w:t>
      </w:r>
      <w:r w:rsidR="004C133C" w:rsidRPr="00294B38">
        <w:rPr>
          <w:rFonts w:ascii="Times New Roman" w:eastAsia="Times New Roman" w:hAnsi="Times New Roman" w:cs="Times New Roman"/>
          <w:color w:val="222222"/>
          <w:kern w:val="36"/>
          <w:sz w:val="48"/>
          <w:szCs w:val="48"/>
          <w:lang w:eastAsia="en-GB"/>
        </w:rPr>
        <w:t>Ingest</w:t>
      </w:r>
    </w:p>
    <w:p w14:paraId="2DED3B3B" w14:textId="56E6FAC7" w:rsidR="00C7469F" w:rsidRPr="003C2A52" w:rsidRDefault="008D2465" w:rsidP="004C133C">
      <w:pPr>
        <w:shd w:val="clear" w:color="auto" w:fill="FFFFFF"/>
        <w:spacing w:before="150" w:after="0" w:line="240" w:lineRule="auto"/>
        <w:outlineLvl w:val="0"/>
        <w:rPr>
          <w:rFonts w:ascii="Times New Roman" w:eastAsia="Times New Roman" w:hAnsi="Times New Roman" w:cs="Times New Roman"/>
          <w:b/>
          <w:color w:val="222222"/>
          <w:kern w:val="36"/>
          <w:sz w:val="24"/>
          <w:szCs w:val="24"/>
          <w:lang w:eastAsia="en-GB"/>
        </w:rPr>
      </w:pPr>
      <w:r>
        <w:rPr>
          <w:rFonts w:ascii="Times New Roman" w:eastAsia="Times New Roman" w:hAnsi="Times New Roman" w:cs="Times New Roman"/>
          <w:b/>
          <w:color w:val="222222"/>
          <w:kern w:val="36"/>
          <w:sz w:val="24"/>
          <w:szCs w:val="24"/>
          <w:lang w:eastAsia="en-GB"/>
        </w:rPr>
        <w:t>Status: D</w:t>
      </w:r>
      <w:r w:rsidR="00C7469F" w:rsidRPr="003C2A52">
        <w:rPr>
          <w:rFonts w:ascii="Times New Roman" w:eastAsia="Times New Roman" w:hAnsi="Times New Roman" w:cs="Times New Roman"/>
          <w:b/>
          <w:color w:val="222222"/>
          <w:kern w:val="36"/>
          <w:sz w:val="24"/>
          <w:szCs w:val="24"/>
          <w:lang w:eastAsia="en-GB"/>
        </w:rPr>
        <w:t xml:space="preserve">raft </w:t>
      </w:r>
    </w:p>
    <w:p w14:paraId="3330882A" w14:textId="77777777" w:rsidR="00052AA0" w:rsidRDefault="00C7469F" w:rsidP="004C133C">
      <w:pPr>
        <w:shd w:val="clear" w:color="auto" w:fill="FFFFFF"/>
        <w:spacing w:before="150" w:after="0" w:line="240" w:lineRule="auto"/>
        <w:outlineLvl w:val="0"/>
        <w:rPr>
          <w:rFonts w:ascii="Times New Roman" w:eastAsia="Times New Roman" w:hAnsi="Times New Roman" w:cs="Times New Roman"/>
          <w:b/>
          <w:color w:val="222222"/>
          <w:kern w:val="36"/>
          <w:sz w:val="24"/>
          <w:szCs w:val="24"/>
          <w:lang w:eastAsia="en-GB"/>
        </w:rPr>
      </w:pPr>
      <w:r w:rsidRPr="003C2A52">
        <w:rPr>
          <w:rFonts w:ascii="Times New Roman" w:eastAsia="Times New Roman" w:hAnsi="Times New Roman" w:cs="Times New Roman"/>
          <w:b/>
          <w:color w:val="222222"/>
          <w:kern w:val="36"/>
          <w:sz w:val="24"/>
          <w:szCs w:val="24"/>
          <w:lang w:eastAsia="en-GB"/>
        </w:rPr>
        <w:t>Source: Unified Streaming Platform</w:t>
      </w:r>
    </w:p>
    <w:p w14:paraId="413280CF" w14:textId="3F2BF8B6" w:rsidR="004C133C" w:rsidRPr="003C2A52" w:rsidRDefault="00052AA0" w:rsidP="004C133C">
      <w:pPr>
        <w:shd w:val="clear" w:color="auto" w:fill="FFFFFF"/>
        <w:spacing w:before="150" w:after="0" w:line="240" w:lineRule="auto"/>
        <w:outlineLvl w:val="0"/>
        <w:rPr>
          <w:rFonts w:ascii="Times New Roman" w:eastAsia="Times New Roman" w:hAnsi="Times New Roman" w:cs="Times New Roman"/>
          <w:b/>
          <w:bCs/>
          <w:sz w:val="36"/>
          <w:szCs w:val="36"/>
          <w:lang w:eastAsia="en-GB"/>
        </w:rPr>
      </w:pPr>
      <w:r>
        <w:rPr>
          <w:rFonts w:ascii="Times New Roman" w:eastAsia="Times New Roman" w:hAnsi="Times New Roman" w:cs="Times New Roman"/>
          <w:b/>
          <w:color w:val="222222"/>
          <w:kern w:val="36"/>
          <w:sz w:val="24"/>
          <w:szCs w:val="24"/>
          <w:lang w:eastAsia="en-GB"/>
        </w:rPr>
        <w:t>Author: Rufael Mekuria</w:t>
      </w:r>
      <w:r w:rsidR="008D2465">
        <w:rPr>
          <w:rFonts w:ascii="Times New Roman" w:eastAsia="Times New Roman" w:hAnsi="Times New Roman" w:cs="Times New Roman"/>
          <w:b/>
          <w:color w:val="222222"/>
          <w:kern w:val="36"/>
          <w:sz w:val="24"/>
          <w:szCs w:val="24"/>
          <w:lang w:eastAsia="en-GB"/>
        </w:rPr>
        <w:t>, Dirk Griffioen, Arjen Wagenaar</w:t>
      </w:r>
    </w:p>
    <w:p w14:paraId="49845359" w14:textId="77777777" w:rsidR="004C133C" w:rsidRPr="003C2A52" w:rsidRDefault="004C133C" w:rsidP="003C2A52">
      <w:pPr>
        <w:pStyle w:val="Heading2"/>
      </w:pPr>
      <w:r w:rsidRPr="003C2A52">
        <w:t xml:space="preserve">1. </w:t>
      </w:r>
      <w:r w:rsidR="00C858A6" w:rsidRPr="003C2A52">
        <w:t>Overview</w:t>
      </w:r>
    </w:p>
    <w:p w14:paraId="747E687A" w14:textId="57DC5860" w:rsidR="00C858A6" w:rsidRPr="00294B38" w:rsidRDefault="00451E24" w:rsidP="00C858A6">
      <w:pPr>
        <w:keepNext/>
        <w:shd w:val="clear" w:color="auto" w:fill="FFFFFF"/>
        <w:spacing w:after="0" w:line="240" w:lineRule="auto"/>
        <w:jc w:val="center"/>
        <w:textAlignment w:val="top"/>
        <w:rPr>
          <w:rFonts w:ascii="Times New Roman" w:hAnsi="Times New Roman" w:cs="Times New Roman"/>
        </w:rPr>
      </w:pPr>
      <w:r>
        <w:rPr>
          <w:rFonts w:ascii="Times New Roman" w:hAnsi="Times New Roman" w:cs="Times New Roman"/>
          <w:noProof/>
          <w:lang w:eastAsia="en-GB"/>
        </w:rPr>
        <w:drawing>
          <wp:inline distT="0" distB="0" distL="0" distR="0" wp14:anchorId="6BE8D4DA" wp14:editId="720CC842">
            <wp:extent cx="5753100" cy="2697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97480"/>
                    </a:xfrm>
                    <a:prstGeom prst="rect">
                      <a:avLst/>
                    </a:prstGeom>
                    <a:noFill/>
                    <a:ln>
                      <a:noFill/>
                    </a:ln>
                  </pic:spPr>
                </pic:pic>
              </a:graphicData>
            </a:graphic>
          </wp:inline>
        </w:drawing>
      </w:r>
    </w:p>
    <w:p w14:paraId="307B06C9" w14:textId="299AF1DD" w:rsidR="004C133C" w:rsidRPr="00294B38" w:rsidRDefault="00C858A6" w:rsidP="00C858A6">
      <w:pPr>
        <w:pStyle w:val="Caption"/>
        <w:jc w:val="center"/>
        <w:rPr>
          <w:rFonts w:ascii="Times New Roman" w:eastAsia="Times New Roman" w:hAnsi="Times New Roman" w:cs="Times New Roman"/>
          <w:color w:val="6E6E6E"/>
          <w:sz w:val="24"/>
          <w:szCs w:val="24"/>
          <w:lang w:eastAsia="en-GB"/>
        </w:rPr>
      </w:pPr>
      <w:r w:rsidRPr="00294B38">
        <w:rPr>
          <w:rFonts w:ascii="Times New Roman" w:hAnsi="Times New Roman" w:cs="Times New Roman"/>
        </w:rPr>
        <w:t xml:space="preserve">Figure </w:t>
      </w:r>
      <w:r w:rsidRPr="003C2A52">
        <w:rPr>
          <w:rFonts w:ascii="Times New Roman" w:hAnsi="Times New Roman" w:cs="Times New Roman"/>
        </w:rPr>
        <w:fldChar w:fldCharType="begin"/>
      </w:r>
      <w:r w:rsidRPr="00294B38">
        <w:rPr>
          <w:rFonts w:ascii="Times New Roman" w:hAnsi="Times New Roman" w:cs="Times New Roman"/>
        </w:rPr>
        <w:instrText xml:space="preserve"> SEQ Figure \* ARABIC </w:instrText>
      </w:r>
      <w:r w:rsidRPr="003C2A52">
        <w:rPr>
          <w:rFonts w:ascii="Times New Roman" w:hAnsi="Times New Roman" w:cs="Times New Roman"/>
        </w:rPr>
        <w:fldChar w:fldCharType="separate"/>
      </w:r>
      <w:r w:rsidR="00B33380">
        <w:rPr>
          <w:rFonts w:ascii="Times New Roman" w:hAnsi="Times New Roman" w:cs="Times New Roman"/>
          <w:noProof/>
        </w:rPr>
        <w:t>1</w:t>
      </w:r>
      <w:r w:rsidRPr="003C2A52">
        <w:rPr>
          <w:rFonts w:ascii="Times New Roman" w:hAnsi="Times New Roman" w:cs="Times New Roman"/>
        </w:rPr>
        <w:fldChar w:fldCharType="end"/>
      </w:r>
      <w:r w:rsidRPr="00294B38">
        <w:rPr>
          <w:rFonts w:ascii="Times New Roman" w:hAnsi="Times New Roman" w:cs="Times New Roman"/>
        </w:rPr>
        <w:t xml:space="preserve"> </w:t>
      </w:r>
      <w:r w:rsidR="00064654" w:rsidRPr="00294B38">
        <w:rPr>
          <w:rFonts w:ascii="Times New Roman" w:hAnsi="Times New Roman" w:cs="Times New Roman"/>
        </w:rPr>
        <w:t>Live Media streaming workflow with media processing with live encoder ingest</w:t>
      </w:r>
    </w:p>
    <w:p w14:paraId="08719878" w14:textId="4AAFBC78" w:rsidR="00451E24" w:rsidRDefault="004C133C" w:rsidP="002F2C3F">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This specification describes a protocol and format for</w:t>
      </w:r>
      <w:r w:rsidR="00451E24">
        <w:rPr>
          <w:rFonts w:ascii="Times New Roman" w:eastAsia="Times New Roman" w:hAnsi="Times New Roman" w:cs="Times New Roman"/>
          <w:color w:val="222222"/>
          <w:sz w:val="24"/>
          <w:szCs w:val="24"/>
          <w:lang w:eastAsia="en-GB"/>
        </w:rPr>
        <w:t xml:space="preserve"> live media ingest to media processing and CDN based on</w:t>
      </w:r>
      <w:r w:rsidRPr="00294B38">
        <w:rPr>
          <w:rFonts w:ascii="Times New Roman" w:eastAsia="Times New Roman" w:hAnsi="Times New Roman" w:cs="Times New Roman"/>
          <w:color w:val="222222"/>
          <w:sz w:val="24"/>
          <w:szCs w:val="24"/>
          <w:lang w:eastAsia="en-GB"/>
        </w:rPr>
        <w:t xml:space="preserve"> fragment</w:t>
      </w:r>
      <w:r w:rsidR="00451E24">
        <w:rPr>
          <w:rFonts w:ascii="Times New Roman" w:eastAsia="Times New Roman" w:hAnsi="Times New Roman" w:cs="Times New Roman"/>
          <w:color w:val="222222"/>
          <w:sz w:val="24"/>
          <w:szCs w:val="24"/>
          <w:lang w:eastAsia="en-GB"/>
        </w:rPr>
        <w:t xml:space="preserve">s of ISO Base media file format </w:t>
      </w:r>
      <w:sdt>
        <w:sdtPr>
          <w:rPr>
            <w:rFonts w:ascii="Times New Roman" w:eastAsia="Times New Roman" w:hAnsi="Times New Roman" w:cs="Times New Roman"/>
            <w:color w:val="222222"/>
            <w:sz w:val="24"/>
            <w:szCs w:val="24"/>
            <w:lang w:eastAsia="en-GB"/>
          </w:rPr>
          <w:id w:val="833570687"/>
          <w:citation/>
        </w:sdtPr>
        <w:sdtEndPr/>
        <w:sdtContent>
          <w:r w:rsidR="00451E24">
            <w:rPr>
              <w:rFonts w:ascii="Times New Roman" w:eastAsia="Times New Roman" w:hAnsi="Times New Roman" w:cs="Times New Roman"/>
              <w:color w:val="222222"/>
              <w:sz w:val="24"/>
              <w:szCs w:val="24"/>
              <w:lang w:eastAsia="en-GB"/>
            </w:rPr>
            <w:fldChar w:fldCharType="begin"/>
          </w:r>
          <w:r w:rsidR="00451E24">
            <w:rPr>
              <w:rFonts w:ascii="Times New Roman" w:eastAsia="Times New Roman" w:hAnsi="Times New Roman" w:cs="Times New Roman"/>
              <w:color w:val="222222"/>
              <w:sz w:val="24"/>
              <w:szCs w:val="24"/>
              <w:lang w:val="nl-NL" w:eastAsia="en-GB"/>
            </w:rPr>
            <w:instrText xml:space="preserve"> CITATION ISO16 \l 1043 </w:instrText>
          </w:r>
          <w:r w:rsidR="00451E24">
            <w:rPr>
              <w:rFonts w:ascii="Times New Roman" w:eastAsia="Times New Roman" w:hAnsi="Times New Roman" w:cs="Times New Roman"/>
              <w:color w:val="222222"/>
              <w:sz w:val="24"/>
              <w:szCs w:val="24"/>
              <w:lang w:eastAsia="en-GB"/>
            </w:rPr>
            <w:fldChar w:fldCharType="separate"/>
          </w:r>
          <w:r w:rsidR="00451E24" w:rsidRPr="003C2A52">
            <w:rPr>
              <w:rFonts w:ascii="Times New Roman" w:eastAsia="Times New Roman" w:hAnsi="Times New Roman" w:cs="Times New Roman"/>
              <w:noProof/>
              <w:color w:val="222222"/>
              <w:sz w:val="24"/>
              <w:szCs w:val="24"/>
              <w:lang w:val="nl-NL" w:eastAsia="en-GB"/>
            </w:rPr>
            <w:t>[</w:t>
          </w:r>
          <w:hyperlink w:anchor="ISO16" w:history="1">
            <w:r w:rsidR="00451E24" w:rsidRPr="003C2A52">
              <w:rPr>
                <w:rStyle w:val="Heading2Char"/>
                <w:rFonts w:eastAsiaTheme="minorHAnsi"/>
                <w:noProof/>
                <w:color w:val="222222"/>
                <w:sz w:val="24"/>
                <w:szCs w:val="24"/>
                <w:lang w:val="nl-NL"/>
              </w:rPr>
              <w:t>1</w:t>
            </w:r>
          </w:hyperlink>
          <w:r w:rsidR="00451E24" w:rsidRPr="003C2A52">
            <w:rPr>
              <w:rFonts w:ascii="Times New Roman" w:eastAsia="Times New Roman" w:hAnsi="Times New Roman" w:cs="Times New Roman"/>
              <w:noProof/>
              <w:color w:val="222222"/>
              <w:sz w:val="24"/>
              <w:szCs w:val="24"/>
              <w:lang w:val="nl-NL" w:eastAsia="en-GB"/>
            </w:rPr>
            <w:t>]</w:t>
          </w:r>
          <w:r w:rsidR="00451E24">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w:t>
      </w:r>
      <w:r w:rsidR="00C858A6" w:rsidRPr="00294B38">
        <w:rPr>
          <w:rFonts w:ascii="Times New Roman" w:eastAsia="Times New Roman" w:hAnsi="Times New Roman" w:cs="Times New Roman"/>
          <w:color w:val="222222"/>
          <w:sz w:val="24"/>
          <w:szCs w:val="24"/>
          <w:lang w:eastAsia="en-GB"/>
        </w:rPr>
        <w:t xml:space="preserve"> </w:t>
      </w:r>
      <w:r w:rsidR="00451E24">
        <w:rPr>
          <w:rFonts w:ascii="Times New Roman" w:eastAsia="Times New Roman" w:hAnsi="Times New Roman" w:cs="Times New Roman"/>
          <w:color w:val="222222"/>
          <w:sz w:val="24"/>
          <w:szCs w:val="24"/>
          <w:lang w:eastAsia="en-GB"/>
        </w:rPr>
        <w:t xml:space="preserve"> It serves as a starting point for an industry wide specification for live media ingest following current best practices.</w:t>
      </w:r>
    </w:p>
    <w:p w14:paraId="47298EDF" w14:textId="3359F471" w:rsidR="00236A2D" w:rsidRPr="00294B38" w:rsidRDefault="00236A2D" w:rsidP="002F2C3F">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workflow</w:t>
      </w:r>
      <w:r w:rsidR="00451E24">
        <w:rPr>
          <w:rFonts w:ascii="Times New Roman" w:eastAsia="Times New Roman" w:hAnsi="Times New Roman" w:cs="Times New Roman"/>
          <w:color w:val="222222"/>
          <w:sz w:val="24"/>
          <w:szCs w:val="24"/>
          <w:lang w:eastAsia="en-GB"/>
        </w:rPr>
        <w:t xml:space="preserve"> architecture diagram</w:t>
      </w:r>
      <w:r w:rsidRPr="00294B38">
        <w:rPr>
          <w:rFonts w:ascii="Times New Roman" w:eastAsia="Times New Roman" w:hAnsi="Times New Roman" w:cs="Times New Roman"/>
          <w:color w:val="222222"/>
          <w:sz w:val="24"/>
          <w:szCs w:val="24"/>
          <w:lang w:eastAsia="en-GB"/>
        </w:rPr>
        <w:t xml:space="preserve"> is</w:t>
      </w:r>
      <w:r w:rsidR="00C858A6" w:rsidRPr="00294B38">
        <w:rPr>
          <w:rFonts w:ascii="Times New Roman" w:eastAsia="Times New Roman" w:hAnsi="Times New Roman" w:cs="Times New Roman"/>
          <w:color w:val="222222"/>
          <w:sz w:val="24"/>
          <w:szCs w:val="24"/>
          <w:lang w:eastAsia="en-GB"/>
        </w:rPr>
        <w:t xml:space="preserve"> shown in</w:t>
      </w:r>
      <w:r w:rsidRPr="00294B38">
        <w:rPr>
          <w:rFonts w:ascii="Times New Roman" w:eastAsia="Times New Roman" w:hAnsi="Times New Roman" w:cs="Times New Roman"/>
          <w:color w:val="222222"/>
          <w:sz w:val="24"/>
          <w:szCs w:val="24"/>
          <w:lang w:eastAsia="en-GB"/>
        </w:rPr>
        <w:t xml:space="preserve"> F</w:t>
      </w:r>
      <w:r w:rsidR="00D9271A" w:rsidRPr="00294B38">
        <w:rPr>
          <w:rFonts w:ascii="Times New Roman" w:eastAsia="Times New Roman" w:hAnsi="Times New Roman" w:cs="Times New Roman"/>
          <w:color w:val="222222"/>
          <w:sz w:val="24"/>
          <w:szCs w:val="24"/>
          <w:lang w:eastAsia="en-GB"/>
        </w:rPr>
        <w:t>igure 1</w:t>
      </w:r>
      <w:r w:rsidR="00451E24">
        <w:rPr>
          <w:rFonts w:ascii="Times New Roman" w:eastAsia="Times New Roman" w:hAnsi="Times New Roman" w:cs="Times New Roman"/>
          <w:color w:val="222222"/>
          <w:sz w:val="24"/>
          <w:szCs w:val="24"/>
          <w:lang w:eastAsia="en-GB"/>
        </w:rPr>
        <w:t xml:space="preserve">. A </w:t>
      </w:r>
      <w:r w:rsidR="00D9271A" w:rsidRPr="00294B38">
        <w:rPr>
          <w:rFonts w:ascii="Times New Roman" w:eastAsia="Times New Roman" w:hAnsi="Times New Roman" w:cs="Times New Roman"/>
          <w:color w:val="222222"/>
          <w:sz w:val="24"/>
          <w:szCs w:val="24"/>
          <w:lang w:eastAsia="en-GB"/>
        </w:rPr>
        <w:t>live streaming</w:t>
      </w:r>
      <w:r w:rsidRPr="00294B38">
        <w:rPr>
          <w:rFonts w:ascii="Times New Roman" w:eastAsia="Times New Roman" w:hAnsi="Times New Roman" w:cs="Times New Roman"/>
          <w:color w:val="222222"/>
          <w:sz w:val="24"/>
          <w:szCs w:val="24"/>
          <w:lang w:eastAsia="en-GB"/>
        </w:rPr>
        <w:t xml:space="preserve"> </w:t>
      </w:r>
      <w:r w:rsidR="00451E24">
        <w:rPr>
          <w:rFonts w:ascii="Times New Roman" w:eastAsia="Times New Roman" w:hAnsi="Times New Roman" w:cs="Times New Roman"/>
          <w:color w:val="222222"/>
          <w:sz w:val="24"/>
          <w:szCs w:val="24"/>
          <w:lang w:eastAsia="en-GB"/>
        </w:rPr>
        <w:t>entity (e.g. a live encoder) pushes media to a media processing entity or a Content Delivery Network (CDN)</w:t>
      </w:r>
      <w:r w:rsidR="00D9271A" w:rsidRPr="00294B38">
        <w:rPr>
          <w:rFonts w:ascii="Times New Roman" w:eastAsia="Times New Roman" w:hAnsi="Times New Roman" w:cs="Times New Roman"/>
          <w:color w:val="222222"/>
          <w:sz w:val="24"/>
          <w:szCs w:val="24"/>
          <w:lang w:eastAsia="en-GB"/>
        </w:rPr>
        <w:t>.</w:t>
      </w:r>
      <w:r w:rsidR="00C858A6"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w:t>
      </w:r>
      <w:r w:rsidR="00451E24">
        <w:rPr>
          <w:rFonts w:ascii="Times New Roman" w:eastAsia="Times New Roman" w:hAnsi="Times New Roman" w:cs="Times New Roman"/>
          <w:color w:val="222222"/>
          <w:sz w:val="24"/>
          <w:szCs w:val="24"/>
          <w:lang w:eastAsia="en-GB"/>
        </w:rPr>
        <w:t>The media processing entity delivers functionality for further delivery such as content stitching, encryption, packaging, manifest generation, transcoding, scalable delivery and many other media processing functions.</w:t>
      </w:r>
    </w:p>
    <w:p w14:paraId="518E219A" w14:textId="37CF8F11" w:rsidR="00064654" w:rsidRPr="00294B38" w:rsidRDefault="00D9271A" w:rsidP="002F2C3F">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w:t>
      </w:r>
      <w:r w:rsidR="00C858A6" w:rsidRPr="00294B38">
        <w:rPr>
          <w:rFonts w:ascii="Times New Roman" w:eastAsia="Times New Roman" w:hAnsi="Times New Roman" w:cs="Times New Roman"/>
          <w:color w:val="222222"/>
          <w:sz w:val="24"/>
          <w:szCs w:val="24"/>
          <w:lang w:eastAsia="en-GB"/>
        </w:rPr>
        <w:t xml:space="preserve">he connection between a live </w:t>
      </w:r>
      <w:ins w:id="0" w:author="rufael mekuria" w:date="2018-01-08T13:59:00Z">
        <w:r w:rsidR="00B33380">
          <w:rPr>
            <w:rFonts w:ascii="Times New Roman" w:eastAsia="Times New Roman" w:hAnsi="Times New Roman" w:cs="Times New Roman"/>
            <w:color w:val="222222"/>
            <w:sz w:val="24"/>
            <w:szCs w:val="24"/>
            <w:lang w:eastAsia="en-GB"/>
          </w:rPr>
          <w:t>streaming entity</w:t>
        </w:r>
      </w:ins>
      <w:del w:id="1" w:author="rufael mekuria" w:date="2018-01-08T13:59:00Z">
        <w:r w:rsidR="00C858A6" w:rsidRPr="00294B38" w:rsidDel="00B33380">
          <w:rPr>
            <w:rFonts w:ascii="Times New Roman" w:eastAsia="Times New Roman" w:hAnsi="Times New Roman" w:cs="Times New Roman"/>
            <w:color w:val="222222"/>
            <w:sz w:val="24"/>
            <w:szCs w:val="24"/>
            <w:lang w:eastAsia="en-GB"/>
          </w:rPr>
          <w:delText>encoder</w:delText>
        </w:r>
      </w:del>
      <w:r w:rsidR="00C858A6" w:rsidRPr="00294B38">
        <w:rPr>
          <w:rFonts w:ascii="Times New Roman" w:eastAsia="Times New Roman" w:hAnsi="Times New Roman" w:cs="Times New Roman"/>
          <w:color w:val="222222"/>
          <w:sz w:val="24"/>
          <w:szCs w:val="24"/>
          <w:lang w:eastAsia="en-GB"/>
        </w:rPr>
        <w:t xml:space="preserve"> and a </w:t>
      </w:r>
      <w:r w:rsidR="00AC4211" w:rsidRPr="00294B38">
        <w:rPr>
          <w:rFonts w:ascii="Times New Roman" w:eastAsia="Times New Roman" w:hAnsi="Times New Roman" w:cs="Times New Roman"/>
          <w:color w:val="222222"/>
          <w:sz w:val="24"/>
          <w:szCs w:val="24"/>
          <w:lang w:eastAsia="en-GB"/>
        </w:rPr>
        <w:t xml:space="preserve">cloud or network based media processing function </w:t>
      </w:r>
      <w:r w:rsidR="00C858A6" w:rsidRPr="00294B38">
        <w:rPr>
          <w:rFonts w:ascii="Times New Roman" w:eastAsia="Times New Roman" w:hAnsi="Times New Roman" w:cs="Times New Roman"/>
          <w:color w:val="222222"/>
          <w:sz w:val="24"/>
          <w:szCs w:val="24"/>
          <w:lang w:eastAsia="en-GB"/>
        </w:rPr>
        <w:t xml:space="preserve">is still often based on </w:t>
      </w:r>
      <w:r w:rsidRPr="00294B38">
        <w:rPr>
          <w:rFonts w:ascii="Times New Roman" w:eastAsia="Times New Roman" w:hAnsi="Times New Roman" w:cs="Times New Roman"/>
          <w:color w:val="222222"/>
          <w:sz w:val="24"/>
          <w:szCs w:val="24"/>
          <w:lang w:eastAsia="en-GB"/>
        </w:rPr>
        <w:t>proprietary protocols</w:t>
      </w:r>
      <w:r w:rsidR="00C858A6" w:rsidRPr="00294B38">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 xml:space="preserve"> as</w:t>
      </w:r>
      <w:r w:rsidR="00064654" w:rsidRPr="00294B38">
        <w:rPr>
          <w:rFonts w:ascii="Times New Roman" w:eastAsia="Times New Roman" w:hAnsi="Times New Roman" w:cs="Times New Roman"/>
          <w:color w:val="222222"/>
          <w:sz w:val="24"/>
          <w:szCs w:val="24"/>
          <w:lang w:eastAsia="en-GB"/>
        </w:rPr>
        <w:t xml:space="preserve"> unfortunately</w:t>
      </w:r>
      <w:r w:rsidRPr="00294B38">
        <w:rPr>
          <w:rFonts w:ascii="Times New Roman" w:eastAsia="Times New Roman" w:hAnsi="Times New Roman" w:cs="Times New Roman"/>
          <w:color w:val="222222"/>
          <w:sz w:val="24"/>
          <w:szCs w:val="24"/>
          <w:lang w:eastAsia="en-GB"/>
        </w:rPr>
        <w:t xml:space="preserve"> MPEG-DASH</w:t>
      </w:r>
      <w:sdt>
        <w:sdtPr>
          <w:rPr>
            <w:rFonts w:ascii="Times New Roman" w:eastAsia="Times New Roman" w:hAnsi="Times New Roman" w:cs="Times New Roman"/>
            <w:color w:val="222222"/>
            <w:sz w:val="24"/>
            <w:szCs w:val="24"/>
            <w:lang w:eastAsia="en-GB"/>
          </w:rPr>
          <w:id w:val="-1697609106"/>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ISO14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noProof/>
              <w:color w:val="222222"/>
              <w:sz w:val="24"/>
              <w:szCs w:val="24"/>
              <w:lang w:val="nl-NL" w:eastAsia="en-GB"/>
            </w:rPr>
            <w:t xml:space="preserve"> </w:t>
          </w:r>
          <w:r w:rsidRPr="003C2A52">
            <w:rPr>
              <w:rFonts w:ascii="Times New Roman" w:eastAsia="Times New Roman" w:hAnsi="Times New Roman" w:cs="Times New Roman"/>
              <w:noProof/>
              <w:color w:val="222222"/>
              <w:sz w:val="24"/>
              <w:szCs w:val="24"/>
              <w:lang w:val="nl-NL" w:eastAsia="en-GB"/>
            </w:rPr>
            <w:t>[</w:t>
          </w:r>
          <w:hyperlink w:anchor="ISO14" w:history="1">
            <w:r w:rsidRPr="003C2A52">
              <w:rPr>
                <w:rStyle w:val="Heading2Char"/>
                <w:rFonts w:eastAsiaTheme="minorHAnsi"/>
                <w:noProof/>
                <w:color w:val="222222"/>
                <w:sz w:val="24"/>
                <w:szCs w:val="24"/>
                <w:lang w:val="nl-NL"/>
              </w:rPr>
              <w:t>2</w:t>
            </w:r>
          </w:hyperlink>
          <w:r w:rsidRPr="003C2A52">
            <w:rPr>
              <w:rFonts w:ascii="Times New Roman" w:eastAsia="Times New Roman" w:hAnsi="Times New Roman" w:cs="Times New Roman"/>
              <w:noProof/>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is a client only protocol.</w:t>
      </w:r>
      <w:r w:rsidR="00451E24">
        <w:rPr>
          <w:rFonts w:ascii="Times New Roman" w:eastAsia="Times New Roman" w:hAnsi="Times New Roman" w:cs="Times New Roman"/>
          <w:color w:val="222222"/>
          <w:sz w:val="24"/>
          <w:szCs w:val="24"/>
          <w:lang w:eastAsia="en-GB"/>
        </w:rPr>
        <w:t xml:space="preserve"> MPEG DASH seems</w:t>
      </w:r>
      <w:r w:rsidR="00064654" w:rsidRPr="00294B38">
        <w:rPr>
          <w:rFonts w:ascii="Times New Roman" w:eastAsia="Times New Roman" w:hAnsi="Times New Roman" w:cs="Times New Roman"/>
          <w:color w:val="222222"/>
          <w:sz w:val="24"/>
          <w:szCs w:val="24"/>
          <w:lang w:eastAsia="en-GB"/>
        </w:rPr>
        <w:t xml:space="preserve"> not suitable for pushing content from a live encoder to a media processing function</w:t>
      </w:r>
      <w:r w:rsidR="00451E24">
        <w:rPr>
          <w:rFonts w:ascii="Times New Roman" w:eastAsia="Times New Roman" w:hAnsi="Times New Roman" w:cs="Times New Roman"/>
          <w:color w:val="222222"/>
          <w:sz w:val="24"/>
          <w:szCs w:val="24"/>
          <w:lang w:eastAsia="en-GB"/>
        </w:rPr>
        <w:t>, as it only supports pull based requests based on existing manifest</w:t>
      </w:r>
      <w:r w:rsidR="00064654" w:rsidRPr="00294B38">
        <w:rPr>
          <w:rFonts w:ascii="Times New Roman" w:eastAsia="Times New Roman" w:hAnsi="Times New Roman" w:cs="Times New Roman"/>
          <w:color w:val="222222"/>
          <w:sz w:val="24"/>
          <w:szCs w:val="24"/>
          <w:lang w:eastAsia="en-GB"/>
        </w:rPr>
        <w:t xml:space="preserve">. </w:t>
      </w:r>
      <w:r w:rsidR="00C7469F">
        <w:rPr>
          <w:rFonts w:ascii="Times New Roman" w:eastAsia="Times New Roman" w:hAnsi="Times New Roman" w:cs="Times New Roman"/>
          <w:color w:val="222222"/>
          <w:sz w:val="24"/>
          <w:szCs w:val="24"/>
          <w:lang w:eastAsia="en-GB"/>
        </w:rPr>
        <w:t>For live encoder ingest still legacy or proprietary protocols are often used leading to interop issues in implementations as many specification are not specified and based on the latest technologies and standards used in the industry (e.g. timed meta-data based, HEVC etc.)</w:t>
      </w:r>
      <w:r w:rsidR="00860244">
        <w:rPr>
          <w:rFonts w:ascii="Times New Roman" w:eastAsia="Times New Roman" w:hAnsi="Times New Roman" w:cs="Times New Roman"/>
          <w:color w:val="222222"/>
          <w:sz w:val="24"/>
          <w:szCs w:val="24"/>
          <w:lang w:eastAsia="en-GB"/>
        </w:rPr>
        <w:t xml:space="preserve">. </w:t>
      </w:r>
    </w:p>
    <w:p w14:paraId="1A1BE9E7" w14:textId="6C070EF8" w:rsidR="00064654" w:rsidRPr="00294B38" w:rsidRDefault="00064654" w:rsidP="00AC4211">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Overall, t</w:t>
      </w:r>
      <w:r w:rsidR="00D9271A" w:rsidRPr="00294B38">
        <w:rPr>
          <w:rFonts w:ascii="Times New Roman" w:eastAsia="Times New Roman" w:hAnsi="Times New Roman" w:cs="Times New Roman"/>
          <w:color w:val="222222"/>
          <w:sz w:val="24"/>
          <w:szCs w:val="24"/>
          <w:lang w:eastAsia="en-GB"/>
        </w:rPr>
        <w:t xml:space="preserve">his is hampering deployments with </w:t>
      </w:r>
      <w:r w:rsidRPr="00294B38">
        <w:rPr>
          <w:rFonts w:ascii="Times New Roman" w:eastAsia="Times New Roman" w:hAnsi="Times New Roman" w:cs="Times New Roman"/>
          <w:color w:val="222222"/>
          <w:sz w:val="24"/>
          <w:szCs w:val="24"/>
          <w:lang w:eastAsia="en-GB"/>
        </w:rPr>
        <w:t xml:space="preserve">live encoding and advanced </w:t>
      </w:r>
      <w:r w:rsidR="00D9271A" w:rsidRPr="00294B38">
        <w:rPr>
          <w:rFonts w:ascii="Times New Roman" w:eastAsia="Times New Roman" w:hAnsi="Times New Roman" w:cs="Times New Roman"/>
          <w:color w:val="222222"/>
          <w:sz w:val="24"/>
          <w:szCs w:val="24"/>
          <w:lang w:eastAsia="en-GB"/>
        </w:rPr>
        <w:t>media processing</w:t>
      </w:r>
      <w:r w:rsidRPr="00294B38">
        <w:rPr>
          <w:rFonts w:ascii="Times New Roman" w:eastAsia="Times New Roman" w:hAnsi="Times New Roman" w:cs="Times New Roman"/>
          <w:color w:val="222222"/>
          <w:sz w:val="24"/>
          <w:szCs w:val="24"/>
          <w:lang w:eastAsia="en-GB"/>
        </w:rPr>
        <w:t xml:space="preserve"> functions (e.g. streaming with content insertion and DRM)</w:t>
      </w:r>
      <w:r w:rsidR="00922865"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w:t>
      </w:r>
      <w:r w:rsidR="00236A2D" w:rsidRPr="00294B38">
        <w:rPr>
          <w:rFonts w:ascii="Times New Roman" w:eastAsia="Times New Roman" w:hAnsi="Times New Roman" w:cs="Times New Roman"/>
          <w:color w:val="222222"/>
          <w:sz w:val="24"/>
          <w:szCs w:val="24"/>
          <w:lang w:eastAsia="en-GB"/>
        </w:rPr>
        <w:t>In practice, i</w:t>
      </w:r>
      <w:r w:rsidR="00922865" w:rsidRPr="00294B38">
        <w:rPr>
          <w:rFonts w:ascii="Times New Roman" w:eastAsia="Times New Roman" w:hAnsi="Times New Roman" w:cs="Times New Roman"/>
          <w:color w:val="222222"/>
          <w:sz w:val="24"/>
          <w:szCs w:val="24"/>
          <w:lang w:eastAsia="en-GB"/>
        </w:rPr>
        <w:t>nterop problems arise both with the file format (</w:t>
      </w:r>
      <w:r w:rsidR="00236A2D" w:rsidRPr="00294B38">
        <w:rPr>
          <w:rFonts w:ascii="Times New Roman" w:eastAsia="Times New Roman" w:hAnsi="Times New Roman" w:cs="Times New Roman"/>
          <w:color w:val="222222"/>
          <w:sz w:val="24"/>
          <w:szCs w:val="24"/>
          <w:lang w:eastAsia="en-GB"/>
        </w:rPr>
        <w:t>MPEG</w:t>
      </w:r>
      <w:r w:rsidR="00860244">
        <w:rPr>
          <w:rFonts w:ascii="Times New Roman" w:eastAsia="Times New Roman" w:hAnsi="Times New Roman" w:cs="Times New Roman"/>
          <w:color w:val="222222"/>
          <w:sz w:val="24"/>
          <w:szCs w:val="24"/>
          <w:lang w:eastAsia="en-GB"/>
        </w:rPr>
        <w:t>-2</w:t>
      </w:r>
      <w:r w:rsidR="00236A2D" w:rsidRPr="00294B38">
        <w:rPr>
          <w:rFonts w:ascii="Times New Roman" w:eastAsia="Times New Roman" w:hAnsi="Times New Roman" w:cs="Times New Roman"/>
          <w:color w:val="222222"/>
          <w:sz w:val="24"/>
          <w:szCs w:val="24"/>
          <w:lang w:eastAsia="en-GB"/>
        </w:rPr>
        <w:t>-TS, fMP4</w:t>
      </w:r>
      <w:r w:rsidR="00922865" w:rsidRPr="00294B38">
        <w:rPr>
          <w:rFonts w:ascii="Times New Roman" w:eastAsia="Times New Roman" w:hAnsi="Times New Roman" w:cs="Times New Roman"/>
          <w:color w:val="222222"/>
          <w:sz w:val="24"/>
          <w:szCs w:val="24"/>
          <w:lang w:eastAsia="en-GB"/>
        </w:rPr>
        <w:t>), encoder settings, timed meta data insertion (ID3, SCTE 35) and the transmission protocol layer on top of protocols lik</w:t>
      </w:r>
      <w:r w:rsidR="00236A2D" w:rsidRPr="00294B38">
        <w:rPr>
          <w:rFonts w:ascii="Times New Roman" w:eastAsia="Times New Roman" w:hAnsi="Times New Roman" w:cs="Times New Roman"/>
          <w:color w:val="222222"/>
          <w:sz w:val="24"/>
          <w:szCs w:val="24"/>
          <w:lang w:eastAsia="en-GB"/>
        </w:rPr>
        <w:t>e</w:t>
      </w:r>
      <w:r w:rsidR="00922865" w:rsidRPr="00294B38">
        <w:rPr>
          <w:rFonts w:ascii="Times New Roman" w:eastAsia="Times New Roman" w:hAnsi="Times New Roman" w:cs="Times New Roman"/>
          <w:color w:val="222222"/>
          <w:sz w:val="24"/>
          <w:szCs w:val="24"/>
          <w:lang w:eastAsia="en-GB"/>
        </w:rPr>
        <w:t xml:space="preserve"> TCP/USP/HTTP that are </w:t>
      </w:r>
      <w:r w:rsidR="00922865" w:rsidRPr="00294B38">
        <w:rPr>
          <w:rFonts w:ascii="Times New Roman" w:eastAsia="Times New Roman" w:hAnsi="Times New Roman" w:cs="Times New Roman"/>
          <w:color w:val="222222"/>
          <w:sz w:val="24"/>
          <w:szCs w:val="24"/>
          <w:lang w:eastAsia="en-GB"/>
        </w:rPr>
        <w:lastRenderedPageBreak/>
        <w:t>used to connect a live encoder</w:t>
      </w:r>
      <w:r w:rsidRPr="00294B38">
        <w:rPr>
          <w:rFonts w:ascii="Times New Roman" w:eastAsia="Times New Roman" w:hAnsi="Times New Roman" w:cs="Times New Roman"/>
          <w:color w:val="222222"/>
          <w:sz w:val="24"/>
          <w:szCs w:val="24"/>
          <w:lang w:eastAsia="en-GB"/>
        </w:rPr>
        <w:t xml:space="preserve"> to a medi</w:t>
      </w:r>
      <w:r w:rsidR="00C7469F">
        <w:rPr>
          <w:rFonts w:ascii="Times New Roman" w:eastAsia="Times New Roman" w:hAnsi="Times New Roman" w:cs="Times New Roman"/>
          <w:color w:val="222222"/>
          <w:sz w:val="24"/>
          <w:szCs w:val="24"/>
          <w:lang w:eastAsia="en-GB"/>
        </w:rPr>
        <w:t>a processing function</w:t>
      </w:r>
      <w:r w:rsidR="00922865" w:rsidRPr="00294B38">
        <w:rPr>
          <w:rFonts w:ascii="Times New Roman" w:eastAsia="Times New Roman" w:hAnsi="Times New Roman" w:cs="Times New Roman"/>
          <w:color w:val="222222"/>
          <w:sz w:val="24"/>
          <w:szCs w:val="24"/>
          <w:lang w:eastAsia="en-GB"/>
        </w:rPr>
        <w:t>.</w:t>
      </w:r>
      <w:r w:rsidR="00C7469F">
        <w:rPr>
          <w:rFonts w:ascii="Times New Roman" w:eastAsia="Times New Roman" w:hAnsi="Times New Roman" w:cs="Times New Roman"/>
          <w:color w:val="222222"/>
          <w:sz w:val="24"/>
          <w:szCs w:val="24"/>
          <w:lang w:eastAsia="en-GB"/>
        </w:rPr>
        <w:t xml:space="preserve"> This is also problematic when usi</w:t>
      </w:r>
      <w:r w:rsidR="00585DC6">
        <w:rPr>
          <w:rFonts w:ascii="Times New Roman" w:eastAsia="Times New Roman" w:hAnsi="Times New Roman" w:cs="Times New Roman"/>
          <w:color w:val="222222"/>
          <w:sz w:val="24"/>
          <w:szCs w:val="24"/>
          <w:lang w:eastAsia="en-GB"/>
        </w:rPr>
        <w:t xml:space="preserve">ng multiple live encoders as </w:t>
      </w:r>
      <w:r w:rsidR="00C7469F">
        <w:rPr>
          <w:rFonts w:ascii="Times New Roman" w:eastAsia="Times New Roman" w:hAnsi="Times New Roman" w:cs="Times New Roman"/>
          <w:color w:val="222222"/>
          <w:sz w:val="24"/>
          <w:szCs w:val="24"/>
          <w:lang w:eastAsia="en-GB"/>
        </w:rPr>
        <w:t>ingest to a media processing entity.</w:t>
      </w:r>
      <w:r w:rsidR="00922865"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Ano</w:t>
      </w:r>
      <w:r w:rsidR="00C7469F">
        <w:rPr>
          <w:rFonts w:ascii="Times New Roman" w:eastAsia="Times New Roman" w:hAnsi="Times New Roman" w:cs="Times New Roman"/>
          <w:color w:val="222222"/>
          <w:sz w:val="24"/>
          <w:szCs w:val="24"/>
          <w:lang w:eastAsia="en-GB"/>
        </w:rPr>
        <w:t>ther issue is passing live meta-</w:t>
      </w:r>
      <w:r w:rsidRPr="00294B38">
        <w:rPr>
          <w:rFonts w:ascii="Times New Roman" w:eastAsia="Times New Roman" w:hAnsi="Times New Roman" w:cs="Times New Roman"/>
          <w:color w:val="222222"/>
          <w:sz w:val="24"/>
          <w:szCs w:val="24"/>
          <w:lang w:eastAsia="en-GB"/>
        </w:rPr>
        <w:t>data from broadcast workflows into cloud media processing (</w:t>
      </w:r>
      <w:r w:rsidR="00C7469F">
        <w:rPr>
          <w:rFonts w:ascii="Times New Roman" w:eastAsia="Times New Roman" w:hAnsi="Times New Roman" w:cs="Times New Roman"/>
          <w:color w:val="222222"/>
          <w:sz w:val="24"/>
          <w:szCs w:val="24"/>
          <w:lang w:eastAsia="en-GB"/>
        </w:rPr>
        <w:t>e.g. ID3 tags, SCTE-</w:t>
      </w:r>
      <w:r w:rsidRPr="00294B38">
        <w:rPr>
          <w:rFonts w:ascii="Times New Roman" w:eastAsia="Times New Roman" w:hAnsi="Times New Roman" w:cs="Times New Roman"/>
          <w:color w:val="222222"/>
          <w:sz w:val="24"/>
          <w:szCs w:val="24"/>
          <w:lang w:eastAsia="en-GB"/>
        </w:rPr>
        <w:t>35 markers)</w:t>
      </w:r>
      <w:r w:rsidR="00C7469F">
        <w:rPr>
          <w:rFonts w:ascii="Times New Roman" w:eastAsia="Times New Roman" w:hAnsi="Times New Roman" w:cs="Times New Roman"/>
          <w:color w:val="222222"/>
          <w:sz w:val="24"/>
          <w:szCs w:val="24"/>
          <w:lang w:eastAsia="en-GB"/>
        </w:rPr>
        <w:t>.</w:t>
      </w:r>
    </w:p>
    <w:p w14:paraId="74274804" w14:textId="7E5A2ED3" w:rsidR="00064654" w:rsidRPr="00294B38" w:rsidRDefault="00C7469F">
      <w:pPr>
        <w:shd w:val="clear" w:color="auto" w:fill="FFFFFF"/>
        <w:spacing w:before="100" w:beforeAutospacing="1" w:after="0" w:line="240" w:lineRule="auto"/>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To define s</w:t>
      </w:r>
      <w:r w:rsidR="00860244">
        <w:rPr>
          <w:rFonts w:ascii="Times New Roman" w:eastAsia="Times New Roman" w:hAnsi="Times New Roman" w:cs="Times New Roman"/>
          <w:color w:val="222222"/>
          <w:sz w:val="24"/>
          <w:szCs w:val="24"/>
          <w:lang w:eastAsia="en-GB"/>
        </w:rPr>
        <w:t>tandardized formats</w:t>
      </w:r>
      <w:r>
        <w:rPr>
          <w:rFonts w:ascii="Times New Roman" w:eastAsia="Times New Roman" w:hAnsi="Times New Roman" w:cs="Times New Roman"/>
          <w:color w:val="222222"/>
          <w:sz w:val="24"/>
          <w:szCs w:val="24"/>
          <w:lang w:eastAsia="en-GB"/>
        </w:rPr>
        <w:t xml:space="preserve"> for future networks and cloud based architectures </w:t>
      </w:r>
      <w:r w:rsidR="00064654" w:rsidRPr="00294B38">
        <w:rPr>
          <w:rFonts w:ascii="Times New Roman" w:eastAsia="Times New Roman" w:hAnsi="Times New Roman" w:cs="Times New Roman"/>
          <w:color w:val="222222"/>
          <w:sz w:val="24"/>
          <w:szCs w:val="24"/>
          <w:lang w:eastAsia="en-GB"/>
        </w:rPr>
        <w:t>MPEG network based media processing (NBMP) aims to address this interop issue with a new ingest specification to improve interoperability between live encoders and cloud media processing services. The specification covers both media (encoded audio and video) and timed-meta data</w:t>
      </w:r>
      <w:r w:rsidR="00D40124" w:rsidRPr="00294B38">
        <w:rPr>
          <w:rFonts w:ascii="Times New Roman" w:eastAsia="Times New Roman" w:hAnsi="Times New Roman" w:cs="Times New Roman"/>
          <w:color w:val="222222"/>
          <w:sz w:val="24"/>
          <w:szCs w:val="24"/>
          <w:lang w:eastAsia="en-GB"/>
        </w:rPr>
        <w:t xml:space="preserve"> </w:t>
      </w:r>
      <w:r w:rsidR="00064654" w:rsidRPr="00294B38">
        <w:rPr>
          <w:rFonts w:ascii="Times New Roman" w:eastAsia="Times New Roman" w:hAnsi="Times New Roman" w:cs="Times New Roman"/>
          <w:color w:val="222222"/>
          <w:sz w:val="24"/>
          <w:szCs w:val="24"/>
          <w:lang w:eastAsia="en-GB"/>
        </w:rPr>
        <w:t>such as sparse tracks, ID3, SCTE 35</w:t>
      </w:r>
      <w:r w:rsidR="00AC4211" w:rsidRPr="00294B38">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606390218"/>
          <w:citation/>
        </w:sdtPr>
        <w:sdtEndPr/>
        <w:sdtContent>
          <w:r w:rsidR="00AC4211" w:rsidRPr="003C2A52">
            <w:rPr>
              <w:rFonts w:ascii="Times New Roman" w:eastAsia="Times New Roman" w:hAnsi="Times New Roman" w:cs="Times New Roman"/>
              <w:color w:val="222222"/>
              <w:sz w:val="24"/>
              <w:szCs w:val="24"/>
              <w:lang w:eastAsia="en-GB"/>
            </w:rPr>
            <w:fldChar w:fldCharType="begin"/>
          </w:r>
          <w:r w:rsidR="00AC4211" w:rsidRPr="00294B38">
            <w:rPr>
              <w:rFonts w:ascii="Times New Roman" w:eastAsia="Times New Roman" w:hAnsi="Times New Roman" w:cs="Times New Roman"/>
              <w:color w:val="222222"/>
              <w:sz w:val="24"/>
              <w:szCs w:val="24"/>
              <w:lang w:val="nl-NL" w:eastAsia="en-GB"/>
            </w:rPr>
            <w:instrText xml:space="preserve"> CITATION Soc \l 1043 </w:instrText>
          </w:r>
          <w:r w:rsidR="00AC4211" w:rsidRPr="003C2A52">
            <w:rPr>
              <w:rFonts w:ascii="Times New Roman" w:eastAsia="Times New Roman" w:hAnsi="Times New Roman" w:cs="Times New Roman"/>
              <w:color w:val="222222"/>
              <w:sz w:val="24"/>
              <w:szCs w:val="24"/>
              <w:lang w:eastAsia="en-GB"/>
            </w:rPr>
            <w:fldChar w:fldCharType="separate"/>
          </w:r>
          <w:r w:rsidR="00AC4211" w:rsidRPr="003C2A52">
            <w:rPr>
              <w:rFonts w:ascii="Times New Roman" w:eastAsia="Times New Roman" w:hAnsi="Times New Roman" w:cs="Times New Roman"/>
              <w:noProof/>
              <w:color w:val="222222"/>
              <w:sz w:val="24"/>
              <w:szCs w:val="24"/>
              <w:lang w:val="nl-NL" w:eastAsia="en-GB"/>
            </w:rPr>
            <w:t>[</w:t>
          </w:r>
          <w:hyperlink w:anchor="Soc" w:history="1">
            <w:r w:rsidR="00AC4211" w:rsidRPr="003C2A52">
              <w:rPr>
                <w:rStyle w:val="Heading2Char"/>
                <w:rFonts w:eastAsiaTheme="minorHAnsi"/>
                <w:noProof/>
                <w:color w:val="222222"/>
                <w:sz w:val="24"/>
                <w:szCs w:val="24"/>
                <w:lang w:val="nl-NL"/>
              </w:rPr>
              <w:t>2</w:t>
            </w:r>
          </w:hyperlink>
          <w:r w:rsidR="00AC4211" w:rsidRPr="003C2A52">
            <w:rPr>
              <w:rFonts w:ascii="Times New Roman" w:eastAsia="Times New Roman" w:hAnsi="Times New Roman" w:cs="Times New Roman"/>
              <w:noProof/>
              <w:color w:val="222222"/>
              <w:sz w:val="24"/>
              <w:szCs w:val="24"/>
              <w:lang w:val="nl-NL" w:eastAsia="en-GB"/>
            </w:rPr>
            <w:t>]</w:t>
          </w:r>
          <w:r w:rsidR="00AC4211" w:rsidRPr="003C2A52">
            <w:rPr>
              <w:rFonts w:ascii="Times New Roman" w:eastAsia="Times New Roman" w:hAnsi="Times New Roman" w:cs="Times New Roman"/>
              <w:color w:val="222222"/>
              <w:sz w:val="24"/>
              <w:szCs w:val="24"/>
              <w:lang w:eastAsia="en-GB"/>
            </w:rPr>
            <w:fldChar w:fldCharType="end"/>
          </w:r>
        </w:sdtContent>
      </w:sdt>
      <w:r w:rsidR="00064654" w:rsidRPr="00294B38">
        <w:rPr>
          <w:rFonts w:ascii="Times New Roman" w:eastAsia="Times New Roman" w:hAnsi="Times New Roman" w:cs="Times New Roman"/>
          <w:color w:val="222222"/>
          <w:sz w:val="24"/>
          <w:szCs w:val="24"/>
          <w:lang w:eastAsia="en-GB"/>
        </w:rPr>
        <w:t xml:space="preserve"> tracks and so on. The specification deals with both the data format and the connection </w:t>
      </w:r>
      <w:r w:rsidR="00D40124" w:rsidRPr="00294B38">
        <w:rPr>
          <w:rFonts w:ascii="Times New Roman" w:eastAsia="Times New Roman" w:hAnsi="Times New Roman" w:cs="Times New Roman"/>
          <w:color w:val="222222"/>
          <w:sz w:val="24"/>
          <w:szCs w:val="24"/>
          <w:lang w:eastAsia="en-GB"/>
        </w:rPr>
        <w:t xml:space="preserve">protocol </w:t>
      </w:r>
      <w:r w:rsidR="00064654" w:rsidRPr="00294B38">
        <w:rPr>
          <w:rFonts w:ascii="Times New Roman" w:eastAsia="Times New Roman" w:hAnsi="Times New Roman" w:cs="Times New Roman"/>
          <w:color w:val="222222"/>
          <w:sz w:val="24"/>
          <w:szCs w:val="24"/>
          <w:lang w:eastAsia="en-GB"/>
        </w:rPr>
        <w:t>mechanism in networks.</w:t>
      </w:r>
      <w:r>
        <w:rPr>
          <w:rFonts w:ascii="Times New Roman" w:eastAsia="Times New Roman" w:hAnsi="Times New Roman" w:cs="Times New Roman"/>
          <w:color w:val="222222"/>
          <w:sz w:val="24"/>
          <w:szCs w:val="24"/>
          <w:lang w:eastAsia="en-GB"/>
        </w:rPr>
        <w:t xml:space="preserve"> </w:t>
      </w:r>
    </w:p>
    <w:p w14:paraId="7AC0073C" w14:textId="0964D3FB" w:rsidR="004C133C" w:rsidRPr="00294B38" w:rsidRDefault="00AC4211" w:rsidP="003C2A52">
      <w:pPr>
        <w:keepNext/>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following diagram shows the high-level architecture and the scope of the live streaming ingest specification to be developed as part of the Network Based Media Processing framework (NBMP) of standards in MPEG. </w:t>
      </w:r>
      <w:r w:rsidR="00C7469F">
        <w:rPr>
          <w:rFonts w:ascii="Times New Roman" w:eastAsia="Times New Roman" w:hAnsi="Times New Roman" w:cs="Times New Roman"/>
          <w:color w:val="222222"/>
          <w:sz w:val="24"/>
          <w:szCs w:val="24"/>
          <w:lang w:eastAsia="en-GB"/>
        </w:rPr>
        <w:t>Other possible places to standardize this draft specification text include the streaming video alliance (SVA) and the DASH industry forum</w:t>
      </w:r>
      <w:r w:rsidR="00860244">
        <w:rPr>
          <w:rFonts w:ascii="Times New Roman" w:eastAsia="Times New Roman" w:hAnsi="Times New Roman" w:cs="Times New Roman"/>
          <w:color w:val="222222"/>
          <w:sz w:val="24"/>
          <w:szCs w:val="24"/>
          <w:lang w:eastAsia="en-GB"/>
        </w:rPr>
        <w:t xml:space="preserve"> (DASH-IF)</w:t>
      </w:r>
      <w:r w:rsidR="00C7469F">
        <w:rPr>
          <w:rFonts w:ascii="Times New Roman" w:eastAsia="Times New Roman" w:hAnsi="Times New Roman" w:cs="Times New Roman"/>
          <w:color w:val="222222"/>
          <w:sz w:val="24"/>
          <w:szCs w:val="24"/>
          <w:lang w:eastAsia="en-GB"/>
        </w:rPr>
        <w:t xml:space="preserve">. </w:t>
      </w:r>
    </w:p>
    <w:p w14:paraId="7654479B" w14:textId="77777777" w:rsidR="00D40124" w:rsidRPr="003C2A52" w:rsidRDefault="00D40124" w:rsidP="003C2A52">
      <w:pPr>
        <w:keepNext/>
        <w:shd w:val="clear" w:color="auto" w:fill="FFFFFF"/>
        <w:spacing w:before="100" w:beforeAutospacing="1" w:after="0" w:line="240" w:lineRule="auto"/>
        <w:jc w:val="center"/>
        <w:rPr>
          <w:rFonts w:ascii="Times New Roman" w:hAnsi="Times New Roman" w:cs="Times New Roman"/>
        </w:rPr>
      </w:pPr>
      <w:r w:rsidRPr="003C2A52">
        <w:rPr>
          <w:rFonts w:ascii="Times New Roman" w:eastAsia="Times New Roman" w:hAnsi="Times New Roman" w:cs="Times New Roman"/>
          <w:noProof/>
          <w:color w:val="222222"/>
          <w:sz w:val="24"/>
          <w:szCs w:val="24"/>
          <w:lang w:eastAsia="en-GB"/>
        </w:rPr>
        <w:drawing>
          <wp:inline distT="0" distB="0" distL="0" distR="0" wp14:anchorId="7C6DE272" wp14:editId="1E6A08BB">
            <wp:extent cx="5216977" cy="28702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575" cy="2887584"/>
                    </a:xfrm>
                    <a:prstGeom prst="rect">
                      <a:avLst/>
                    </a:prstGeom>
                    <a:noFill/>
                    <a:ln>
                      <a:noFill/>
                    </a:ln>
                  </pic:spPr>
                </pic:pic>
              </a:graphicData>
            </a:graphic>
          </wp:inline>
        </w:drawing>
      </w:r>
    </w:p>
    <w:p w14:paraId="4DD9087B" w14:textId="48046038" w:rsidR="00335467" w:rsidRPr="003C2A52" w:rsidRDefault="00D40124" w:rsidP="003C2A52">
      <w:pPr>
        <w:pStyle w:val="Caption"/>
        <w:jc w:val="center"/>
        <w:rPr>
          <w:rFonts w:ascii="Times New Roman" w:eastAsia="Times New Roman" w:hAnsi="Times New Roman" w:cs="Times New Roman"/>
          <w:color w:val="222222"/>
          <w:sz w:val="24"/>
          <w:szCs w:val="24"/>
          <w:lang w:eastAsia="en-GB"/>
        </w:rPr>
      </w:pPr>
      <w:r w:rsidRPr="003C2A52">
        <w:rPr>
          <w:rFonts w:ascii="Times New Roman" w:hAnsi="Times New Roman" w:cs="Times New Roman"/>
        </w:rPr>
        <w:t xml:space="preserve">Figure </w:t>
      </w:r>
      <w:r w:rsidRPr="003C2A52">
        <w:rPr>
          <w:rFonts w:ascii="Times New Roman" w:hAnsi="Times New Roman" w:cs="Times New Roman"/>
        </w:rPr>
        <w:fldChar w:fldCharType="begin"/>
      </w:r>
      <w:r w:rsidRPr="003C2A52">
        <w:rPr>
          <w:rFonts w:ascii="Times New Roman" w:hAnsi="Times New Roman" w:cs="Times New Roman"/>
        </w:rPr>
        <w:instrText xml:space="preserve"> SEQ Figure \* ARABIC </w:instrText>
      </w:r>
      <w:r w:rsidRPr="003C2A52">
        <w:rPr>
          <w:rFonts w:ascii="Times New Roman" w:hAnsi="Times New Roman" w:cs="Times New Roman"/>
        </w:rPr>
        <w:fldChar w:fldCharType="separate"/>
      </w:r>
      <w:r w:rsidR="00B33380">
        <w:rPr>
          <w:rFonts w:ascii="Times New Roman" w:hAnsi="Times New Roman" w:cs="Times New Roman"/>
          <w:noProof/>
        </w:rPr>
        <w:t>2</w:t>
      </w:r>
      <w:r w:rsidRPr="003C2A52">
        <w:rPr>
          <w:rFonts w:ascii="Times New Roman" w:hAnsi="Times New Roman" w:cs="Times New Roman"/>
        </w:rPr>
        <w:fldChar w:fldCharType="end"/>
      </w:r>
      <w:r w:rsidRPr="003C2A52">
        <w:rPr>
          <w:rFonts w:ascii="Times New Roman" w:hAnsi="Times New Roman" w:cs="Times New Roman"/>
        </w:rPr>
        <w:t xml:space="preserve"> Media and Timed Meta data ingest in</w:t>
      </w:r>
      <w:r w:rsidR="00C7469F">
        <w:rPr>
          <w:rFonts w:ascii="Times New Roman" w:hAnsi="Times New Roman" w:cs="Times New Roman"/>
        </w:rPr>
        <w:t xml:space="preserve"> the</w:t>
      </w:r>
      <w:r w:rsidRPr="003C2A52">
        <w:rPr>
          <w:rFonts w:ascii="Times New Roman" w:hAnsi="Times New Roman" w:cs="Times New Roman"/>
        </w:rPr>
        <w:t xml:space="preserve"> NBMP framework</w:t>
      </w:r>
      <w:r w:rsidR="00C7469F">
        <w:rPr>
          <w:rFonts w:ascii="Times New Roman" w:hAnsi="Times New Roman" w:cs="Times New Roman"/>
        </w:rPr>
        <w:t xml:space="preserve"> defined by MPEG</w:t>
      </w:r>
    </w:p>
    <w:p w14:paraId="398EFC55" w14:textId="60B1E5F5" w:rsidR="00335467" w:rsidRPr="003C2A52" w:rsidRDefault="00335467" w:rsidP="00335467">
      <w:pPr>
        <w:rPr>
          <w:rFonts w:ascii="Times New Roman" w:hAnsi="Times New Roman" w:cs="Times New Roman"/>
          <w:sz w:val="24"/>
          <w:szCs w:val="24"/>
        </w:rPr>
      </w:pPr>
      <w:r w:rsidRPr="003C2A52">
        <w:rPr>
          <w:rFonts w:ascii="Times New Roman" w:hAnsi="Times New Roman" w:cs="Times New Roman"/>
          <w:sz w:val="24"/>
          <w:szCs w:val="24"/>
        </w:rPr>
        <w:t>The live ingest to a streaming end point comprises the following steps:</w:t>
      </w:r>
    </w:p>
    <w:p w14:paraId="41D1A854" w14:textId="30B041DD" w:rsidR="00C858A6" w:rsidRPr="00C7469F" w:rsidRDefault="00C858A6" w:rsidP="00AC4211">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C7469F">
        <w:rPr>
          <w:rFonts w:ascii="Times New Roman" w:eastAsia="Times New Roman" w:hAnsi="Times New Roman" w:cs="Times New Roman"/>
          <w:color w:val="222222"/>
          <w:sz w:val="24"/>
          <w:szCs w:val="24"/>
          <w:lang w:eastAsia="en-GB"/>
        </w:rPr>
        <w:t xml:space="preserve">A live </w:t>
      </w:r>
      <w:ins w:id="2" w:author="rufael mekuria" w:date="2018-01-08T14:00:00Z">
        <w:r w:rsidR="00B33380">
          <w:rPr>
            <w:rFonts w:ascii="Times New Roman" w:eastAsia="Times New Roman" w:hAnsi="Times New Roman" w:cs="Times New Roman"/>
            <w:color w:val="222222"/>
            <w:sz w:val="24"/>
            <w:szCs w:val="24"/>
            <w:lang w:eastAsia="en-GB"/>
          </w:rPr>
          <w:t>streaming entity</w:t>
        </w:r>
      </w:ins>
      <w:del w:id="3" w:author="rufael mekuria" w:date="2018-01-08T14:00:00Z">
        <w:r w:rsidRPr="00C7469F" w:rsidDel="00B33380">
          <w:rPr>
            <w:rFonts w:ascii="Times New Roman" w:eastAsia="Times New Roman" w:hAnsi="Times New Roman" w:cs="Times New Roman"/>
            <w:color w:val="222222"/>
            <w:sz w:val="24"/>
            <w:szCs w:val="24"/>
            <w:lang w:eastAsia="en-GB"/>
          </w:rPr>
          <w:delText>encoder</w:delText>
        </w:r>
      </w:del>
      <w:r w:rsidRPr="00C7469F">
        <w:rPr>
          <w:rFonts w:ascii="Times New Roman" w:eastAsia="Times New Roman" w:hAnsi="Times New Roman" w:cs="Times New Roman"/>
          <w:color w:val="222222"/>
          <w:sz w:val="24"/>
          <w:szCs w:val="24"/>
          <w:lang w:eastAsia="en-GB"/>
        </w:rPr>
        <w:t xml:space="preserve"> pushes live feeds to a </w:t>
      </w:r>
      <w:r w:rsidR="00922865" w:rsidRPr="00C7469F">
        <w:rPr>
          <w:rFonts w:ascii="Times New Roman" w:eastAsia="Times New Roman" w:hAnsi="Times New Roman" w:cs="Times New Roman"/>
          <w:color w:val="222222"/>
          <w:sz w:val="24"/>
          <w:szCs w:val="24"/>
          <w:lang w:eastAsia="en-GB"/>
        </w:rPr>
        <w:t xml:space="preserve">media processing entity </w:t>
      </w:r>
      <w:r w:rsidR="00D40124" w:rsidRPr="00C7469F">
        <w:rPr>
          <w:rFonts w:ascii="Times New Roman" w:eastAsia="Times New Roman" w:hAnsi="Times New Roman" w:cs="Times New Roman"/>
          <w:color w:val="222222"/>
          <w:sz w:val="24"/>
          <w:szCs w:val="24"/>
          <w:lang w:eastAsia="en-GB"/>
        </w:rPr>
        <w:t>(e.g. streaming</w:t>
      </w:r>
      <w:r w:rsidR="00922865" w:rsidRPr="00C7469F">
        <w:rPr>
          <w:rFonts w:ascii="Times New Roman" w:eastAsia="Times New Roman" w:hAnsi="Times New Roman" w:cs="Times New Roman"/>
          <w:color w:val="222222"/>
          <w:sz w:val="24"/>
          <w:szCs w:val="24"/>
          <w:lang w:eastAsia="en-GB"/>
        </w:rPr>
        <w:t xml:space="preserve"> origin server </w:t>
      </w:r>
      <w:r w:rsidR="00D40124" w:rsidRPr="00C7469F">
        <w:rPr>
          <w:rFonts w:ascii="Times New Roman" w:eastAsia="Times New Roman" w:hAnsi="Times New Roman" w:cs="Times New Roman"/>
          <w:color w:val="222222"/>
          <w:sz w:val="24"/>
          <w:szCs w:val="24"/>
          <w:lang w:eastAsia="en-GB"/>
        </w:rPr>
        <w:t>)</w:t>
      </w:r>
      <w:r w:rsidRPr="00C7469F">
        <w:rPr>
          <w:rFonts w:ascii="Times New Roman" w:eastAsia="Times New Roman" w:hAnsi="Times New Roman" w:cs="Times New Roman"/>
          <w:color w:val="222222"/>
          <w:sz w:val="24"/>
          <w:szCs w:val="24"/>
          <w:lang w:eastAsia="en-GB"/>
        </w:rPr>
        <w:t xml:space="preserve"> </w:t>
      </w:r>
    </w:p>
    <w:p w14:paraId="23338698" w14:textId="207AF251" w:rsidR="00C858A6" w:rsidRPr="00C7469F" w:rsidRDefault="00C7469F" w:rsidP="00C858A6">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The media processing entities</w:t>
      </w:r>
      <w:r w:rsidR="00C858A6" w:rsidRPr="00C7469F">
        <w:rPr>
          <w:rFonts w:ascii="Times New Roman" w:eastAsia="Times New Roman" w:hAnsi="Times New Roman" w:cs="Times New Roman"/>
          <w:color w:val="222222"/>
          <w:sz w:val="24"/>
          <w:szCs w:val="24"/>
          <w:lang w:eastAsia="en-GB"/>
        </w:rPr>
        <w:t xml:space="preserve"> handle </w:t>
      </w:r>
      <w:r w:rsidR="00D40124" w:rsidRPr="00C7469F">
        <w:rPr>
          <w:rFonts w:ascii="Times New Roman" w:eastAsia="Times New Roman" w:hAnsi="Times New Roman" w:cs="Times New Roman"/>
          <w:color w:val="222222"/>
          <w:sz w:val="24"/>
          <w:szCs w:val="24"/>
          <w:lang w:eastAsia="en-GB"/>
        </w:rPr>
        <w:t xml:space="preserve">additional </w:t>
      </w:r>
      <w:r w:rsidR="00C858A6" w:rsidRPr="00C7469F">
        <w:rPr>
          <w:rFonts w:ascii="Times New Roman" w:eastAsia="Times New Roman" w:hAnsi="Times New Roman" w:cs="Times New Roman"/>
          <w:color w:val="222222"/>
          <w:sz w:val="24"/>
          <w:szCs w:val="24"/>
          <w:lang w:eastAsia="en-GB"/>
        </w:rPr>
        <w:t xml:space="preserve">live streaming </w:t>
      </w:r>
      <w:r w:rsidR="00D40124" w:rsidRPr="00C7469F">
        <w:rPr>
          <w:rFonts w:ascii="Times New Roman" w:eastAsia="Times New Roman" w:hAnsi="Times New Roman" w:cs="Times New Roman"/>
          <w:color w:val="222222"/>
          <w:sz w:val="24"/>
          <w:szCs w:val="24"/>
          <w:lang w:eastAsia="en-GB"/>
        </w:rPr>
        <w:t>processing such as</w:t>
      </w:r>
      <w:r w:rsidR="00C858A6" w:rsidRPr="00C7469F">
        <w:rPr>
          <w:rFonts w:ascii="Times New Roman" w:eastAsia="Times New Roman" w:hAnsi="Times New Roman" w:cs="Times New Roman"/>
          <w:color w:val="222222"/>
          <w:sz w:val="24"/>
          <w:szCs w:val="24"/>
          <w:lang w:eastAsia="en-GB"/>
        </w:rPr>
        <w:t xml:space="preserve"> formatting, cloud DVR, security, scalability, and redundancy</w:t>
      </w:r>
      <w:r w:rsidR="00A56C4A" w:rsidRPr="00C7469F">
        <w:rPr>
          <w:rFonts w:ascii="Times New Roman" w:eastAsia="Times New Roman" w:hAnsi="Times New Roman" w:cs="Times New Roman"/>
          <w:color w:val="222222"/>
          <w:sz w:val="24"/>
          <w:szCs w:val="24"/>
          <w:lang w:eastAsia="en-GB"/>
        </w:rPr>
        <w:t>.</w:t>
      </w:r>
      <w:r w:rsidR="00894B5C">
        <w:rPr>
          <w:rFonts w:ascii="Times New Roman" w:eastAsia="Times New Roman" w:hAnsi="Times New Roman" w:cs="Times New Roman"/>
          <w:color w:val="222222"/>
          <w:sz w:val="24"/>
          <w:szCs w:val="24"/>
          <w:lang w:eastAsia="en-GB"/>
        </w:rPr>
        <w:t xml:space="preserve"> Alternative media processing functions in the entity could handle more advanced conversions and operations.</w:t>
      </w:r>
    </w:p>
    <w:p w14:paraId="0ABF3429" w14:textId="1F24E26C" w:rsidR="00C858A6" w:rsidRPr="00C7469F" w:rsidRDefault="00C858A6" w:rsidP="00C858A6">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C7469F">
        <w:rPr>
          <w:rFonts w:ascii="Times New Roman" w:eastAsia="Times New Roman" w:hAnsi="Times New Roman" w:cs="Times New Roman"/>
          <w:color w:val="222222"/>
          <w:sz w:val="24"/>
          <w:szCs w:val="24"/>
          <w:lang w:eastAsia="en-GB"/>
        </w:rPr>
        <w:t>Optionally,</w:t>
      </w:r>
      <w:r w:rsidR="00C7469F">
        <w:rPr>
          <w:rFonts w:ascii="Times New Roman" w:eastAsia="Times New Roman" w:hAnsi="Times New Roman" w:cs="Times New Roman"/>
          <w:color w:val="222222"/>
          <w:sz w:val="24"/>
          <w:szCs w:val="24"/>
          <w:lang w:eastAsia="en-GB"/>
        </w:rPr>
        <w:t xml:space="preserve"> one</w:t>
      </w:r>
      <w:r w:rsidRPr="00C7469F">
        <w:rPr>
          <w:rFonts w:ascii="Times New Roman" w:eastAsia="Times New Roman" w:hAnsi="Times New Roman" w:cs="Times New Roman"/>
          <w:color w:val="222222"/>
          <w:sz w:val="24"/>
          <w:szCs w:val="24"/>
          <w:lang w:eastAsia="en-GB"/>
        </w:rPr>
        <w:t xml:space="preserve"> c</w:t>
      </w:r>
      <w:r w:rsidR="00C7469F">
        <w:rPr>
          <w:rFonts w:ascii="Times New Roman" w:eastAsia="Times New Roman" w:hAnsi="Times New Roman" w:cs="Times New Roman"/>
          <w:color w:val="222222"/>
          <w:sz w:val="24"/>
          <w:szCs w:val="24"/>
          <w:lang w:eastAsia="en-GB"/>
        </w:rPr>
        <w:t>ould</w:t>
      </w:r>
      <w:r w:rsidRPr="00C7469F">
        <w:rPr>
          <w:rFonts w:ascii="Times New Roman" w:eastAsia="Times New Roman" w:hAnsi="Times New Roman" w:cs="Times New Roman"/>
          <w:color w:val="222222"/>
          <w:sz w:val="24"/>
          <w:szCs w:val="24"/>
          <w:lang w:eastAsia="en-GB"/>
        </w:rPr>
        <w:t xml:space="preserve"> choose to deploy a Content Delivery Network layer between the </w:t>
      </w:r>
      <w:r w:rsidR="00AC4211" w:rsidRPr="00C7469F">
        <w:rPr>
          <w:rFonts w:ascii="Times New Roman" w:eastAsia="Times New Roman" w:hAnsi="Times New Roman" w:cs="Times New Roman"/>
          <w:color w:val="222222"/>
          <w:sz w:val="24"/>
          <w:szCs w:val="24"/>
          <w:lang w:eastAsia="en-GB"/>
        </w:rPr>
        <w:t>media processing enti</w:t>
      </w:r>
      <w:r w:rsidR="00D40124" w:rsidRPr="00C7469F">
        <w:rPr>
          <w:rFonts w:ascii="Times New Roman" w:eastAsia="Times New Roman" w:hAnsi="Times New Roman" w:cs="Times New Roman"/>
          <w:color w:val="222222"/>
          <w:sz w:val="24"/>
          <w:szCs w:val="24"/>
          <w:lang w:eastAsia="en-GB"/>
        </w:rPr>
        <w:t xml:space="preserve">ty </w:t>
      </w:r>
      <w:r w:rsidRPr="00C7469F">
        <w:rPr>
          <w:rFonts w:ascii="Times New Roman" w:eastAsia="Times New Roman" w:hAnsi="Times New Roman" w:cs="Times New Roman"/>
          <w:color w:val="222222"/>
          <w:sz w:val="24"/>
          <w:szCs w:val="24"/>
          <w:lang w:eastAsia="en-GB"/>
        </w:rPr>
        <w:t>and the client endpoints.</w:t>
      </w:r>
    </w:p>
    <w:p w14:paraId="6440D28C" w14:textId="650F02A1" w:rsidR="00C858A6" w:rsidRPr="00C7469F" w:rsidRDefault="00C858A6" w:rsidP="00A56C4A">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C7469F">
        <w:rPr>
          <w:rFonts w:ascii="Times New Roman" w:eastAsia="Times New Roman" w:hAnsi="Times New Roman" w:cs="Times New Roman"/>
          <w:color w:val="222222"/>
          <w:sz w:val="24"/>
          <w:szCs w:val="24"/>
          <w:lang w:eastAsia="en-GB"/>
        </w:rPr>
        <w:t>Client</w:t>
      </w:r>
      <w:r w:rsidR="00922865" w:rsidRPr="00C7469F">
        <w:rPr>
          <w:rFonts w:ascii="Times New Roman" w:eastAsia="Times New Roman" w:hAnsi="Times New Roman" w:cs="Times New Roman"/>
          <w:color w:val="222222"/>
          <w:sz w:val="24"/>
          <w:szCs w:val="24"/>
          <w:lang w:eastAsia="en-GB"/>
        </w:rPr>
        <w:t>s receive their</w:t>
      </w:r>
      <w:r w:rsidRPr="00C7469F">
        <w:rPr>
          <w:rFonts w:ascii="Times New Roman" w:eastAsia="Times New Roman" w:hAnsi="Times New Roman" w:cs="Times New Roman"/>
          <w:color w:val="222222"/>
          <w:sz w:val="24"/>
          <w:szCs w:val="24"/>
          <w:lang w:eastAsia="en-GB"/>
        </w:rPr>
        <w:t xml:space="preserve"> stream</w:t>
      </w:r>
      <w:r w:rsidR="00922865" w:rsidRPr="00C7469F">
        <w:rPr>
          <w:rFonts w:ascii="Times New Roman" w:eastAsia="Times New Roman" w:hAnsi="Times New Roman" w:cs="Times New Roman"/>
          <w:color w:val="222222"/>
          <w:sz w:val="24"/>
          <w:szCs w:val="24"/>
          <w:lang w:eastAsia="en-GB"/>
        </w:rPr>
        <w:t>s</w:t>
      </w:r>
      <w:r w:rsidRPr="00C7469F">
        <w:rPr>
          <w:rFonts w:ascii="Times New Roman" w:eastAsia="Times New Roman" w:hAnsi="Times New Roman" w:cs="Times New Roman"/>
          <w:color w:val="222222"/>
          <w:sz w:val="24"/>
          <w:szCs w:val="24"/>
          <w:lang w:eastAsia="en-GB"/>
        </w:rPr>
        <w:t xml:space="preserve"> from the streaming endpoint by using HTTP Adaptive Streaming protocols. Examples include Microsoft Smooth Streaming, Dynamic Adaptive Streaming over HTTP (DASH, or MPEG-DASH), and Apple HTTP Live Streaming (HLS)</w:t>
      </w:r>
      <w:r w:rsidR="00922865" w:rsidRPr="00C7469F">
        <w:rPr>
          <w:rFonts w:ascii="Times New Roman" w:eastAsia="Times New Roman" w:hAnsi="Times New Roman" w:cs="Times New Roman"/>
          <w:color w:val="222222"/>
          <w:sz w:val="24"/>
          <w:szCs w:val="24"/>
          <w:lang w:eastAsia="en-GB"/>
        </w:rPr>
        <w:t>, possibly through a content delivery network (CDN)</w:t>
      </w:r>
      <w:r w:rsidRPr="00C7469F">
        <w:rPr>
          <w:rFonts w:ascii="Times New Roman" w:eastAsia="Times New Roman" w:hAnsi="Times New Roman" w:cs="Times New Roman"/>
          <w:color w:val="222222"/>
          <w:sz w:val="24"/>
          <w:szCs w:val="24"/>
          <w:lang w:eastAsia="en-GB"/>
        </w:rPr>
        <w:t>.</w:t>
      </w:r>
    </w:p>
    <w:p w14:paraId="25DA33E8" w14:textId="64227B6E" w:rsidR="00A56C4A" w:rsidRPr="00C7469F" w:rsidRDefault="00A56C4A" w:rsidP="00A56C4A">
      <w:pPr>
        <w:numPr>
          <w:ilvl w:val="0"/>
          <w:numId w:val="2"/>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C7469F">
        <w:rPr>
          <w:rFonts w:ascii="Times New Roman" w:eastAsia="Times New Roman" w:hAnsi="Times New Roman" w:cs="Times New Roman"/>
          <w:color w:val="222222"/>
          <w:sz w:val="24"/>
          <w:szCs w:val="24"/>
          <w:lang w:eastAsia="en-GB"/>
        </w:rPr>
        <w:lastRenderedPageBreak/>
        <w:t xml:space="preserve">More advanced media processing functions could be applied by </w:t>
      </w:r>
      <w:r w:rsidR="00894B5C">
        <w:rPr>
          <w:rFonts w:ascii="Times New Roman" w:eastAsia="Times New Roman" w:hAnsi="Times New Roman" w:cs="Times New Roman"/>
          <w:color w:val="222222"/>
          <w:sz w:val="24"/>
          <w:szCs w:val="24"/>
          <w:lang w:eastAsia="en-GB"/>
        </w:rPr>
        <w:t>media processing entities</w:t>
      </w:r>
      <w:r w:rsidR="00922865" w:rsidRPr="00C7469F">
        <w:rPr>
          <w:rFonts w:ascii="Times New Roman" w:eastAsia="Times New Roman" w:hAnsi="Times New Roman" w:cs="Times New Roman"/>
          <w:color w:val="222222"/>
          <w:sz w:val="24"/>
          <w:szCs w:val="24"/>
          <w:lang w:eastAsia="en-GB"/>
        </w:rPr>
        <w:t xml:space="preserve"> </w:t>
      </w:r>
      <w:r w:rsidRPr="00C7469F">
        <w:rPr>
          <w:rFonts w:ascii="Times New Roman" w:eastAsia="Times New Roman" w:hAnsi="Times New Roman" w:cs="Times New Roman"/>
          <w:color w:val="222222"/>
          <w:sz w:val="24"/>
          <w:szCs w:val="24"/>
          <w:lang w:eastAsia="en-GB"/>
        </w:rPr>
        <w:t>such as video content insertion/ stitching, graphics overlay, transcoding, High dynamic range conversion of segments, ultra-resolution in future deployments.</w:t>
      </w:r>
    </w:p>
    <w:p w14:paraId="63CFE8F1" w14:textId="250094CD" w:rsidR="00C7469F" w:rsidRPr="00294B38" w:rsidRDefault="00C7469F" w:rsidP="003C2A5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This draft is provided for improvement by Unified Streaming Platform based on the original Azure media ingest specification </w:t>
      </w:r>
      <w:sdt>
        <w:sdtPr>
          <w:rPr>
            <w:rFonts w:ascii="Times New Roman" w:eastAsia="Times New Roman" w:hAnsi="Times New Roman" w:cs="Times New Roman"/>
            <w:color w:val="222222"/>
            <w:sz w:val="24"/>
            <w:szCs w:val="24"/>
            <w:lang w:eastAsia="en-GB"/>
          </w:rPr>
          <w:id w:val="1031931535"/>
          <w:citation/>
        </w:sdtPr>
        <w:sdtEndPr/>
        <w:sdtContent>
          <w:r>
            <w:rPr>
              <w:rFonts w:ascii="Times New Roman" w:eastAsia="Times New Roman" w:hAnsi="Times New Roman" w:cs="Times New Roman"/>
              <w:color w:val="222222"/>
              <w:sz w:val="24"/>
              <w:szCs w:val="24"/>
              <w:lang w:eastAsia="en-GB"/>
            </w:rPr>
            <w:fldChar w:fldCharType="begin"/>
          </w:r>
          <w:r>
            <w:rPr>
              <w:rFonts w:ascii="Times New Roman" w:eastAsia="Times New Roman" w:hAnsi="Times New Roman" w:cs="Times New Roman"/>
              <w:color w:val="222222"/>
              <w:sz w:val="24"/>
              <w:szCs w:val="24"/>
              <w:lang w:val="nl-NL" w:eastAsia="en-GB"/>
            </w:rPr>
            <w:instrText xml:space="preserve"> CITATION Mic2 \l 1043 </w:instrText>
          </w:r>
          <w:r>
            <w:rPr>
              <w:rFonts w:ascii="Times New Roman" w:eastAsia="Times New Roman" w:hAnsi="Times New Roman" w:cs="Times New Roman"/>
              <w:color w:val="222222"/>
              <w:sz w:val="24"/>
              <w:szCs w:val="24"/>
              <w:lang w:eastAsia="en-GB"/>
            </w:rPr>
            <w:fldChar w:fldCharType="separate"/>
          </w:r>
          <w:r w:rsidRPr="003C2A52">
            <w:rPr>
              <w:rFonts w:ascii="Times New Roman" w:eastAsia="Times New Roman" w:hAnsi="Times New Roman" w:cs="Times New Roman"/>
              <w:noProof/>
              <w:color w:val="222222"/>
              <w:sz w:val="24"/>
              <w:szCs w:val="24"/>
              <w:lang w:val="nl-NL" w:eastAsia="en-GB"/>
            </w:rPr>
            <w:t>[</w:t>
          </w:r>
          <w:hyperlink w:anchor="Mic2" w:history="1">
            <w:r w:rsidRPr="003C2A52">
              <w:rPr>
                <w:rStyle w:val="Heading2Char"/>
                <w:rFonts w:eastAsiaTheme="minorHAnsi"/>
                <w:noProof/>
                <w:color w:val="222222"/>
                <w:sz w:val="24"/>
                <w:szCs w:val="24"/>
                <w:lang w:val="nl-NL"/>
              </w:rPr>
              <w:t>4</w:t>
            </w:r>
          </w:hyperlink>
          <w:r w:rsidRPr="003C2A52">
            <w:rPr>
              <w:rFonts w:ascii="Times New Roman" w:eastAsia="Times New Roman" w:hAnsi="Times New Roman" w:cs="Times New Roman"/>
              <w:noProof/>
              <w:color w:val="222222"/>
              <w:sz w:val="24"/>
              <w:szCs w:val="24"/>
              <w:lang w:val="nl-NL" w:eastAsia="en-GB"/>
            </w:rPr>
            <w:t>]</w:t>
          </w:r>
          <w:r>
            <w:rPr>
              <w:rFonts w:ascii="Times New Roman" w:eastAsia="Times New Roman" w:hAnsi="Times New Roman" w:cs="Times New Roman"/>
              <w:color w:val="222222"/>
              <w:sz w:val="24"/>
              <w:szCs w:val="24"/>
              <w:lang w:eastAsia="en-GB"/>
            </w:rPr>
            <w:fldChar w:fldCharType="end"/>
          </w:r>
        </w:sdtContent>
      </w:sdt>
      <w:r w:rsidR="00666928">
        <w:rPr>
          <w:rFonts w:ascii="Times New Roman" w:eastAsia="Times New Roman" w:hAnsi="Times New Roman" w:cs="Times New Roman"/>
          <w:color w:val="222222"/>
          <w:sz w:val="24"/>
          <w:szCs w:val="24"/>
          <w:lang w:eastAsia="en-GB"/>
        </w:rPr>
        <w:t xml:space="preserve"> and </w:t>
      </w:r>
      <w:r w:rsidR="00860244">
        <w:rPr>
          <w:rFonts w:ascii="Times New Roman" w:eastAsia="Times New Roman" w:hAnsi="Times New Roman" w:cs="Times New Roman"/>
          <w:color w:val="222222"/>
          <w:sz w:val="24"/>
          <w:szCs w:val="24"/>
          <w:lang w:eastAsia="en-GB"/>
        </w:rPr>
        <w:t>it was</w:t>
      </w:r>
      <w:r w:rsidR="00666928">
        <w:rPr>
          <w:rFonts w:ascii="Times New Roman" w:eastAsia="Times New Roman" w:hAnsi="Times New Roman" w:cs="Times New Roman"/>
          <w:color w:val="222222"/>
          <w:sz w:val="24"/>
          <w:szCs w:val="24"/>
          <w:lang w:eastAsia="en-GB"/>
        </w:rPr>
        <w:t xml:space="preserve"> shared with Microsoft Azure team</w:t>
      </w:r>
      <w:r w:rsidR="000A26FD">
        <w:rPr>
          <w:rFonts w:ascii="Times New Roman" w:eastAsia="Times New Roman" w:hAnsi="Times New Roman" w:cs="Times New Roman"/>
          <w:color w:val="222222"/>
          <w:sz w:val="24"/>
          <w:szCs w:val="24"/>
          <w:lang w:eastAsia="en-GB"/>
        </w:rPr>
        <w:t xml:space="preserve"> </w:t>
      </w:r>
      <w:r w:rsidR="00860244">
        <w:rPr>
          <w:rFonts w:ascii="Times New Roman" w:eastAsia="Times New Roman" w:hAnsi="Times New Roman" w:cs="Times New Roman"/>
          <w:color w:val="222222"/>
          <w:sz w:val="24"/>
          <w:szCs w:val="24"/>
          <w:lang w:eastAsia="en-GB"/>
        </w:rPr>
        <w:t>in early November with a request for feedback</w:t>
      </w:r>
      <w:ins w:id="4" w:author="rufael mekuria" w:date="2018-01-08T14:01:00Z">
        <w:r w:rsidR="00B33380">
          <w:rPr>
            <w:rFonts w:ascii="Times New Roman" w:eastAsia="Times New Roman" w:hAnsi="Times New Roman" w:cs="Times New Roman"/>
            <w:color w:val="222222"/>
            <w:sz w:val="24"/>
            <w:szCs w:val="24"/>
            <w:lang w:eastAsia="en-GB"/>
          </w:rPr>
          <w:t xml:space="preserve"> (pending)</w:t>
        </w:r>
      </w:ins>
      <w:r w:rsidR="00860244">
        <w:rPr>
          <w:rFonts w:ascii="Times New Roman" w:eastAsia="Times New Roman" w:hAnsi="Times New Roman" w:cs="Times New Roman"/>
          <w:color w:val="222222"/>
          <w:sz w:val="24"/>
          <w:szCs w:val="24"/>
          <w:lang w:eastAsia="en-GB"/>
        </w:rPr>
        <w:t xml:space="preserve">. </w:t>
      </w:r>
    </w:p>
    <w:p w14:paraId="3F06061A" w14:textId="56DA0C6B" w:rsidR="004C133C" w:rsidRPr="00294B38" w:rsidRDefault="00230975" w:rsidP="00230975">
      <w:pPr>
        <w:pStyle w:val="Heading2"/>
      </w:pPr>
      <w:r w:rsidRPr="00294B38">
        <w:t>2</w:t>
      </w:r>
      <w:r w:rsidR="004C133C" w:rsidRPr="00294B38">
        <w:t>. Conformance notation</w:t>
      </w:r>
    </w:p>
    <w:p w14:paraId="6524DD79"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key words "MUST," "MUST NOT," "REQUIRED," "SHALL," "SHALL NOT," "SHOULD," "SHOULD NOT," "RECOMMENDED," "MAY," and "OPTIONAL" in this document are to be interpreted as they are described in RFC 2119.</w:t>
      </w:r>
    </w:p>
    <w:p w14:paraId="5251567A" w14:textId="601628B5" w:rsidR="00C858A6" w:rsidRPr="00294B38" w:rsidRDefault="00230975" w:rsidP="00230975">
      <w:pPr>
        <w:pStyle w:val="Heading2"/>
      </w:pPr>
      <w:r w:rsidRPr="00294B38">
        <w:t>3</w:t>
      </w:r>
      <w:r w:rsidR="00C858A6" w:rsidRPr="00294B38">
        <w:t>. Terminology</w:t>
      </w:r>
    </w:p>
    <w:p w14:paraId="156F7943" w14:textId="5C2D4E97" w:rsidR="00A56C4A" w:rsidRPr="00294B38" w:rsidRDefault="002F2C3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This specification</w:t>
      </w:r>
      <w:r w:rsidR="00344002" w:rsidRPr="00294B38">
        <w:rPr>
          <w:rFonts w:ascii="Times New Roman" w:eastAsia="Times New Roman" w:hAnsi="Times New Roman" w:cs="Times New Roman"/>
          <w:color w:val="222222"/>
          <w:sz w:val="24"/>
          <w:szCs w:val="24"/>
          <w:lang w:eastAsia="en-GB"/>
        </w:rPr>
        <w:t xml:space="preserve"> uses the following terminology</w:t>
      </w:r>
    </w:p>
    <w:p w14:paraId="708BCB3D" w14:textId="73CDFEE1" w:rsidR="00A56C4A" w:rsidRPr="00294B38" w:rsidRDefault="00C7469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ISO BMFF</w:t>
      </w:r>
      <w:r w:rsidR="00A56C4A" w:rsidRPr="00294B38">
        <w:rPr>
          <w:rFonts w:ascii="Times New Roman" w:eastAsia="Times New Roman" w:hAnsi="Times New Roman" w:cs="Times New Roman"/>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w:t>
      </w:r>
      <w:r>
        <w:rPr>
          <w:rFonts w:ascii="Times New Roman" w:eastAsia="Times New Roman" w:hAnsi="Times New Roman" w:cs="Times New Roman"/>
          <w:color w:val="222222"/>
          <w:sz w:val="24"/>
          <w:szCs w:val="24"/>
          <w:lang w:eastAsia="en-GB"/>
        </w:rPr>
        <w:t>ISO BMFF</w:t>
      </w:r>
      <w:r w:rsidR="00344002" w:rsidRPr="00294B38">
        <w:rPr>
          <w:rFonts w:ascii="Times New Roman" w:eastAsia="Times New Roman" w:hAnsi="Times New Roman" w:cs="Times New Roman"/>
          <w:color w:val="222222"/>
          <w:sz w:val="24"/>
          <w:szCs w:val="24"/>
          <w:lang w:eastAsia="en-GB"/>
        </w:rPr>
        <w:t xml:space="preserve"> in this document refers to part 12 of the ISO/IEC specification which describes the ISO Base media file format and the box structures related in this file format </w:t>
      </w:r>
      <w:sdt>
        <w:sdtPr>
          <w:rPr>
            <w:rFonts w:ascii="Times New Roman" w:eastAsia="Times New Roman" w:hAnsi="Times New Roman" w:cs="Times New Roman"/>
            <w:color w:val="222222"/>
            <w:sz w:val="24"/>
            <w:szCs w:val="24"/>
            <w:lang w:eastAsia="en-GB"/>
          </w:rPr>
          <w:id w:val="1439944930"/>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w:t>
      </w:r>
    </w:p>
    <w:p w14:paraId="3E00E370" w14:textId="5F3E0618" w:rsidR="00C858A6"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Ftyp</w:t>
      </w:r>
      <w:r w:rsidR="005B4BA4" w:rsidRPr="00294B38">
        <w:rPr>
          <w:rFonts w:ascii="Times New Roman" w:eastAsia="Times New Roman" w:hAnsi="Times New Roman" w:cs="Times New Roman"/>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the </w:t>
      </w:r>
      <w:r w:rsidR="00DF4237">
        <w:rPr>
          <w:rFonts w:ascii="Times New Roman" w:eastAsia="Times New Roman" w:hAnsi="Times New Roman" w:cs="Times New Roman"/>
          <w:color w:val="222222"/>
          <w:sz w:val="24"/>
          <w:szCs w:val="24"/>
          <w:lang w:eastAsia="en-GB"/>
        </w:rPr>
        <w:t>filetype and compatibility “</w:t>
      </w:r>
      <w:r w:rsidR="00344002" w:rsidRPr="003C2A52">
        <w:rPr>
          <w:rFonts w:ascii="Times New Roman" w:eastAsia="Times New Roman" w:hAnsi="Times New Roman" w:cs="Times New Roman"/>
          <w:i/>
          <w:color w:val="222222"/>
          <w:sz w:val="24"/>
          <w:szCs w:val="24"/>
          <w:lang w:eastAsia="en-GB"/>
        </w:rPr>
        <w:t>ftyp</w:t>
      </w:r>
      <w:r w:rsidR="00DF4237">
        <w:rPr>
          <w:rFonts w:ascii="Times New Roman" w:eastAsia="Times New Roman" w:hAnsi="Times New Roman" w:cs="Times New Roman"/>
          <w:i/>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box as described in the ISO</w:t>
      </w:r>
      <w:r w:rsidR="00585DC6">
        <w:rPr>
          <w:rFonts w:ascii="Times New Roman" w:eastAsia="Times New Roman" w:hAnsi="Times New Roman" w:cs="Times New Roman"/>
          <w:color w:val="222222"/>
          <w:sz w:val="24"/>
          <w:szCs w:val="24"/>
          <w:lang w:eastAsia="en-GB"/>
        </w:rPr>
        <w:t xml:space="preserve"> BMFF</w:t>
      </w:r>
      <w:r w:rsidR="00344002" w:rsidRPr="00294B38">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1388174776"/>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that describ</w:t>
      </w:r>
      <w:r w:rsidR="00335467" w:rsidRPr="00294B38">
        <w:rPr>
          <w:rFonts w:ascii="Times New Roman" w:eastAsia="Times New Roman" w:hAnsi="Times New Roman" w:cs="Times New Roman"/>
          <w:color w:val="222222"/>
          <w:sz w:val="24"/>
          <w:szCs w:val="24"/>
          <w:lang w:eastAsia="en-GB"/>
        </w:rPr>
        <w:t>es the brand of the media stream file brand</w:t>
      </w:r>
      <w:r w:rsidR="00344002" w:rsidRPr="00294B38">
        <w:rPr>
          <w:rFonts w:ascii="Times New Roman" w:eastAsia="Times New Roman" w:hAnsi="Times New Roman" w:cs="Times New Roman"/>
          <w:color w:val="222222"/>
          <w:sz w:val="24"/>
          <w:szCs w:val="24"/>
          <w:lang w:eastAsia="en-GB"/>
        </w:rPr>
        <w:t xml:space="preserve">. </w:t>
      </w:r>
    </w:p>
    <w:p w14:paraId="43221854" w14:textId="1FFB8CFF" w:rsidR="00A56C4A"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Moov</w:t>
      </w:r>
      <w:r w:rsidR="00344002" w:rsidRPr="00294B38">
        <w:rPr>
          <w:rFonts w:ascii="Times New Roman" w:eastAsia="Times New Roman" w:hAnsi="Times New Roman" w:cs="Times New Roman"/>
          <w:color w:val="222222"/>
          <w:sz w:val="24"/>
          <w:szCs w:val="24"/>
          <w:lang w:eastAsia="en-GB"/>
        </w:rPr>
        <w:t>: the</w:t>
      </w:r>
      <w:r w:rsidR="00DF4237">
        <w:rPr>
          <w:rFonts w:ascii="Times New Roman" w:eastAsia="Times New Roman" w:hAnsi="Times New Roman" w:cs="Times New Roman"/>
          <w:color w:val="222222"/>
          <w:sz w:val="24"/>
          <w:szCs w:val="24"/>
          <w:lang w:eastAsia="en-GB"/>
        </w:rPr>
        <w:t xml:space="preserve"> container for all metadata</w:t>
      </w:r>
      <w:r w:rsidR="00344002" w:rsidRPr="003C2A52">
        <w:rPr>
          <w:rFonts w:ascii="Times New Roman" w:eastAsia="Times New Roman" w:hAnsi="Times New Roman" w:cs="Times New Roman"/>
          <w:i/>
          <w:color w:val="222222"/>
          <w:sz w:val="24"/>
          <w:szCs w:val="24"/>
          <w:lang w:eastAsia="en-GB"/>
        </w:rPr>
        <w:t xml:space="preserve"> </w:t>
      </w:r>
      <w:r w:rsidR="00DF4237">
        <w:rPr>
          <w:rFonts w:ascii="Times New Roman" w:eastAsia="Times New Roman" w:hAnsi="Times New Roman" w:cs="Times New Roman"/>
          <w:i/>
          <w:color w:val="222222"/>
          <w:sz w:val="24"/>
          <w:szCs w:val="24"/>
          <w:lang w:eastAsia="en-GB"/>
        </w:rPr>
        <w:t>“</w:t>
      </w:r>
      <w:r w:rsidR="00344002" w:rsidRPr="003C2A52">
        <w:rPr>
          <w:rFonts w:ascii="Times New Roman" w:eastAsia="Times New Roman" w:hAnsi="Times New Roman" w:cs="Times New Roman"/>
          <w:i/>
          <w:color w:val="222222"/>
          <w:sz w:val="24"/>
          <w:szCs w:val="24"/>
          <w:lang w:eastAsia="en-GB"/>
        </w:rPr>
        <w:t>moov</w:t>
      </w:r>
      <w:r w:rsidR="00DF4237">
        <w:rPr>
          <w:rFonts w:ascii="Times New Roman" w:eastAsia="Times New Roman" w:hAnsi="Times New Roman" w:cs="Times New Roman"/>
          <w:i/>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box as described in the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w:t>
      </w:r>
      <w:r w:rsidR="00585DC6" w:rsidRPr="00294B38">
        <w:rPr>
          <w:rFonts w:ascii="Times New Roman" w:eastAsia="Times New Roman" w:hAnsi="Times New Roman" w:cs="Times New Roman"/>
          <w:color w:val="222222"/>
          <w:sz w:val="24"/>
          <w:szCs w:val="24"/>
          <w:lang w:eastAsia="en-GB"/>
        </w:rPr>
        <w:t xml:space="preserve"> </w:t>
      </w:r>
      <w:r w:rsidR="00344002" w:rsidRPr="00294B38">
        <w:rPr>
          <w:rFonts w:ascii="Times New Roman" w:eastAsia="Times New Roman" w:hAnsi="Times New Roman" w:cs="Times New Roman"/>
          <w:color w:val="222222"/>
          <w:sz w:val="24"/>
          <w:szCs w:val="24"/>
          <w:lang w:eastAsia="en-GB"/>
        </w:rPr>
        <w:t xml:space="preserve">base media file format </w:t>
      </w:r>
      <w:sdt>
        <w:sdtPr>
          <w:rPr>
            <w:rFonts w:ascii="Times New Roman" w:eastAsia="Times New Roman" w:hAnsi="Times New Roman" w:cs="Times New Roman"/>
            <w:color w:val="222222"/>
            <w:sz w:val="24"/>
            <w:szCs w:val="24"/>
            <w:lang w:eastAsia="en-GB"/>
          </w:rPr>
          <w:id w:val="-2026084037"/>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that describes the metadata of the media and tracks in the presentation.</w:t>
      </w:r>
    </w:p>
    <w:p w14:paraId="0E0C23CA" w14:textId="2530A683" w:rsidR="00A56C4A"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Moof</w:t>
      </w:r>
      <w:r w:rsidR="00344002" w:rsidRPr="00294B38">
        <w:rPr>
          <w:rFonts w:ascii="Times New Roman" w:eastAsia="Times New Roman" w:hAnsi="Times New Roman" w:cs="Times New Roman"/>
          <w:color w:val="222222"/>
          <w:sz w:val="24"/>
          <w:szCs w:val="24"/>
          <w:lang w:eastAsia="en-GB"/>
        </w:rPr>
        <w:t>: the</w:t>
      </w:r>
      <w:r w:rsidR="00DF4237">
        <w:rPr>
          <w:rFonts w:ascii="Times New Roman" w:eastAsia="Times New Roman" w:hAnsi="Times New Roman" w:cs="Times New Roman"/>
          <w:color w:val="222222"/>
          <w:sz w:val="24"/>
          <w:szCs w:val="24"/>
          <w:lang w:eastAsia="en-GB"/>
        </w:rPr>
        <w:t xml:space="preserve"> movie fragment</w:t>
      </w:r>
      <w:r w:rsidR="00344002" w:rsidRPr="00294B38">
        <w:rPr>
          <w:rFonts w:ascii="Times New Roman" w:eastAsia="Times New Roman" w:hAnsi="Times New Roman" w:cs="Times New Roman"/>
          <w:color w:val="222222"/>
          <w:sz w:val="24"/>
          <w:szCs w:val="24"/>
          <w:lang w:eastAsia="en-GB"/>
        </w:rPr>
        <w:t xml:space="preserve"> </w:t>
      </w:r>
      <w:r w:rsidR="00DF4237">
        <w:rPr>
          <w:rFonts w:ascii="Times New Roman" w:eastAsia="Times New Roman" w:hAnsi="Times New Roman" w:cs="Times New Roman"/>
          <w:color w:val="222222"/>
          <w:sz w:val="24"/>
          <w:szCs w:val="24"/>
          <w:lang w:eastAsia="en-GB"/>
        </w:rPr>
        <w:t>“</w:t>
      </w:r>
      <w:r w:rsidR="00344002" w:rsidRPr="003C2A52">
        <w:rPr>
          <w:rFonts w:ascii="Times New Roman" w:eastAsia="Times New Roman" w:hAnsi="Times New Roman" w:cs="Times New Roman"/>
          <w:i/>
          <w:color w:val="222222"/>
          <w:sz w:val="24"/>
          <w:szCs w:val="24"/>
          <w:lang w:eastAsia="en-GB"/>
        </w:rPr>
        <w:t>moof</w:t>
      </w:r>
      <w:r w:rsidR="00DF4237">
        <w:rPr>
          <w:rFonts w:ascii="Times New Roman" w:eastAsia="Times New Roman" w:hAnsi="Times New Roman" w:cs="Times New Roman"/>
          <w:i/>
          <w:color w:val="222222"/>
          <w:sz w:val="24"/>
          <w:szCs w:val="24"/>
          <w:lang w:eastAsia="en-GB"/>
        </w:rPr>
        <w:t>”</w:t>
      </w:r>
      <w:r w:rsidR="00344002" w:rsidRPr="00294B38">
        <w:rPr>
          <w:rFonts w:ascii="Times New Roman" w:eastAsia="Times New Roman" w:hAnsi="Times New Roman" w:cs="Times New Roman"/>
          <w:color w:val="222222"/>
          <w:sz w:val="24"/>
          <w:szCs w:val="24"/>
          <w:lang w:eastAsia="en-GB"/>
        </w:rPr>
        <w:t xml:space="preserve"> box as described in the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w:t>
      </w:r>
      <w:r w:rsidR="00585DC6" w:rsidRPr="00294B38">
        <w:rPr>
          <w:rFonts w:ascii="Times New Roman" w:eastAsia="Times New Roman" w:hAnsi="Times New Roman" w:cs="Times New Roman"/>
          <w:color w:val="222222"/>
          <w:sz w:val="24"/>
          <w:szCs w:val="24"/>
          <w:lang w:eastAsia="en-GB"/>
        </w:rPr>
        <w:t xml:space="preserve"> </w:t>
      </w:r>
      <w:r w:rsidR="00344002" w:rsidRPr="00294B38">
        <w:rPr>
          <w:rFonts w:ascii="Times New Roman" w:eastAsia="Times New Roman" w:hAnsi="Times New Roman" w:cs="Times New Roman"/>
          <w:color w:val="222222"/>
          <w:sz w:val="24"/>
          <w:szCs w:val="24"/>
          <w:lang w:eastAsia="en-GB"/>
        </w:rPr>
        <w:t xml:space="preserve">base media file format </w:t>
      </w:r>
      <w:sdt>
        <w:sdtPr>
          <w:rPr>
            <w:rFonts w:ascii="Times New Roman" w:eastAsia="Times New Roman" w:hAnsi="Times New Roman" w:cs="Times New Roman"/>
            <w:color w:val="222222"/>
            <w:sz w:val="24"/>
            <w:szCs w:val="24"/>
            <w:lang w:eastAsia="en-GB"/>
          </w:rPr>
          <w:id w:val="533390529"/>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that describes the meta data of a fragment of media.</w:t>
      </w:r>
    </w:p>
    <w:p w14:paraId="2F4FD72E" w14:textId="165BD57C" w:rsidR="005B4BA4"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Mdat</w:t>
      </w:r>
      <w:del w:id="5" w:author="rufael mekuria" w:date="2018-01-08T14:01:00Z">
        <w:r w:rsidR="00344002" w:rsidRPr="00294B38" w:rsidDel="00B33380">
          <w:rPr>
            <w:rFonts w:ascii="Times New Roman" w:eastAsia="Times New Roman" w:hAnsi="Times New Roman" w:cs="Times New Roman"/>
            <w:color w:val="222222"/>
            <w:sz w:val="24"/>
            <w:szCs w:val="24"/>
            <w:lang w:eastAsia="en-GB"/>
          </w:rPr>
          <w:delText xml:space="preserve"> </w:delText>
        </w:r>
      </w:del>
      <w:r w:rsidR="00344002" w:rsidRPr="00294B38">
        <w:rPr>
          <w:rFonts w:ascii="Times New Roman" w:eastAsia="Times New Roman" w:hAnsi="Times New Roman" w:cs="Times New Roman"/>
          <w:color w:val="222222"/>
          <w:sz w:val="24"/>
          <w:szCs w:val="24"/>
          <w:lang w:eastAsia="en-GB"/>
        </w:rPr>
        <w:t xml:space="preserve">: the </w:t>
      </w:r>
      <w:r w:rsidR="00DF4237">
        <w:rPr>
          <w:rFonts w:ascii="Times New Roman" w:eastAsia="Times New Roman" w:hAnsi="Times New Roman" w:cs="Times New Roman"/>
          <w:color w:val="222222"/>
          <w:sz w:val="24"/>
          <w:szCs w:val="24"/>
          <w:lang w:eastAsia="en-GB"/>
        </w:rPr>
        <w:t>media data container “</w:t>
      </w:r>
      <w:r w:rsidR="00294B38" w:rsidRPr="003C2A52">
        <w:rPr>
          <w:rFonts w:ascii="Times New Roman" w:eastAsia="Times New Roman" w:hAnsi="Times New Roman" w:cs="Times New Roman"/>
          <w:i/>
          <w:color w:val="222222"/>
          <w:sz w:val="24"/>
          <w:szCs w:val="24"/>
          <w:lang w:eastAsia="en-GB"/>
        </w:rPr>
        <w:t>mdat</w:t>
      </w:r>
      <w:r w:rsidR="00DF4237">
        <w:rPr>
          <w:rFonts w:ascii="Times New Roman" w:eastAsia="Times New Roman" w:hAnsi="Times New Roman" w:cs="Times New Roman"/>
          <w:i/>
          <w:color w:val="222222"/>
          <w:sz w:val="24"/>
          <w:szCs w:val="24"/>
          <w:lang w:eastAsia="en-GB"/>
        </w:rPr>
        <w:t xml:space="preserve">” </w:t>
      </w:r>
      <w:r w:rsidR="00294B38">
        <w:rPr>
          <w:rFonts w:ascii="Times New Roman" w:eastAsia="Times New Roman" w:hAnsi="Times New Roman" w:cs="Times New Roman"/>
          <w:color w:val="222222"/>
          <w:sz w:val="24"/>
          <w:szCs w:val="24"/>
          <w:lang w:eastAsia="en-GB"/>
        </w:rPr>
        <w:t xml:space="preserve">box </w:t>
      </w:r>
      <w:r w:rsidR="00344002" w:rsidRPr="00294B38">
        <w:rPr>
          <w:rFonts w:ascii="Times New Roman" w:eastAsia="Times New Roman" w:hAnsi="Times New Roman" w:cs="Times New Roman"/>
          <w:color w:val="222222"/>
          <w:sz w:val="24"/>
          <w:szCs w:val="24"/>
          <w:lang w:eastAsia="en-GB"/>
        </w:rPr>
        <w:t xml:space="preserve">contained in an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w:t>
      </w:r>
      <w:r w:rsidR="00585DC6" w:rsidRPr="00294B38">
        <w:rPr>
          <w:rFonts w:ascii="Times New Roman" w:eastAsia="Times New Roman" w:hAnsi="Times New Roman" w:cs="Times New Roman"/>
          <w:color w:val="222222"/>
          <w:sz w:val="24"/>
          <w:szCs w:val="24"/>
          <w:lang w:eastAsia="en-GB"/>
        </w:rPr>
        <w:t xml:space="preserve"> </w:t>
      </w:r>
      <w:r w:rsidR="00344002" w:rsidRPr="00294B38">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754790669"/>
          <w:citation/>
        </w:sdtPr>
        <w:sdtEndPr/>
        <w:sdtContent>
          <w:r w:rsidR="00344002" w:rsidRPr="003C2A52">
            <w:rPr>
              <w:rFonts w:ascii="Times New Roman" w:eastAsia="Times New Roman" w:hAnsi="Times New Roman" w:cs="Times New Roman"/>
              <w:color w:val="222222"/>
              <w:sz w:val="24"/>
              <w:szCs w:val="24"/>
              <w:lang w:eastAsia="en-GB"/>
            </w:rPr>
            <w:fldChar w:fldCharType="begin"/>
          </w:r>
          <w:r w:rsidR="00344002" w:rsidRPr="00294B38">
            <w:rPr>
              <w:rFonts w:ascii="Times New Roman" w:eastAsia="Times New Roman" w:hAnsi="Times New Roman" w:cs="Times New Roman"/>
              <w:color w:val="222222"/>
              <w:sz w:val="24"/>
              <w:szCs w:val="24"/>
              <w:lang w:val="nl-NL" w:eastAsia="en-GB"/>
            </w:rPr>
            <w:instrText xml:space="preserve"> CITATION ISO16 \l 1043 </w:instrText>
          </w:r>
          <w:r w:rsidR="00344002" w:rsidRPr="003C2A52">
            <w:rPr>
              <w:rFonts w:ascii="Times New Roman" w:eastAsia="Times New Roman" w:hAnsi="Times New Roman" w:cs="Times New Roman"/>
              <w:color w:val="222222"/>
              <w:sz w:val="24"/>
              <w:szCs w:val="24"/>
              <w:lang w:eastAsia="en-GB"/>
            </w:rPr>
            <w:fldChar w:fldCharType="separate"/>
          </w:r>
          <w:r w:rsidR="00344002" w:rsidRPr="00294B38">
            <w:rPr>
              <w:rFonts w:ascii="Times New Roman" w:eastAsia="Times New Roman" w:hAnsi="Times New Roman" w:cs="Times New Roman"/>
              <w:noProof/>
              <w:color w:val="222222"/>
              <w:sz w:val="24"/>
              <w:szCs w:val="24"/>
              <w:lang w:val="nl-NL" w:eastAsia="en-GB"/>
            </w:rPr>
            <w:t>[</w:t>
          </w:r>
          <w:hyperlink w:anchor="ISO16" w:history="1">
            <w:r w:rsidR="00344002" w:rsidRPr="00294B38">
              <w:rPr>
                <w:rStyle w:val="Heading2Char"/>
                <w:rFonts w:eastAsiaTheme="minorHAnsi"/>
                <w:noProof/>
                <w:color w:val="222222"/>
                <w:sz w:val="24"/>
                <w:szCs w:val="24"/>
                <w:lang w:val="nl-NL"/>
              </w:rPr>
              <w:t>1</w:t>
            </w:r>
          </w:hyperlink>
          <w:r w:rsidR="00344002" w:rsidRPr="00294B38">
            <w:rPr>
              <w:rFonts w:ascii="Times New Roman" w:eastAsia="Times New Roman" w:hAnsi="Times New Roman" w:cs="Times New Roman"/>
              <w:noProof/>
              <w:color w:val="222222"/>
              <w:sz w:val="24"/>
              <w:szCs w:val="24"/>
              <w:lang w:val="nl-NL" w:eastAsia="en-GB"/>
            </w:rPr>
            <w:t>]</w:t>
          </w:r>
          <w:r w:rsidR="00344002"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w:t>
      </w:r>
      <w:r w:rsidR="00C77D5D">
        <w:rPr>
          <w:rFonts w:ascii="Times New Roman" w:eastAsia="Times New Roman" w:hAnsi="Times New Roman" w:cs="Times New Roman"/>
          <w:color w:val="222222"/>
          <w:sz w:val="24"/>
          <w:szCs w:val="24"/>
          <w:lang w:eastAsia="en-GB"/>
        </w:rPr>
        <w:t>this box contains</w:t>
      </w:r>
      <w:r w:rsidR="00344002" w:rsidRPr="00294B38">
        <w:rPr>
          <w:rFonts w:ascii="Times New Roman" w:eastAsia="Times New Roman" w:hAnsi="Times New Roman" w:cs="Times New Roman"/>
          <w:color w:val="222222"/>
          <w:sz w:val="24"/>
          <w:szCs w:val="24"/>
          <w:lang w:eastAsia="en-GB"/>
        </w:rPr>
        <w:t xml:space="preserve"> </w:t>
      </w:r>
      <w:r w:rsidR="00C77D5D">
        <w:rPr>
          <w:rFonts w:ascii="Times New Roman" w:eastAsia="Times New Roman" w:hAnsi="Times New Roman" w:cs="Times New Roman"/>
          <w:color w:val="222222"/>
          <w:sz w:val="24"/>
          <w:szCs w:val="24"/>
          <w:lang w:eastAsia="en-GB"/>
        </w:rPr>
        <w:t>the physical media</w:t>
      </w:r>
      <w:r w:rsidR="00344002" w:rsidRPr="00294B38">
        <w:rPr>
          <w:rFonts w:ascii="Times New Roman" w:eastAsia="Times New Roman" w:hAnsi="Times New Roman" w:cs="Times New Roman"/>
          <w:color w:val="222222"/>
          <w:sz w:val="24"/>
          <w:szCs w:val="24"/>
          <w:lang w:eastAsia="en-GB"/>
        </w:rPr>
        <w:t xml:space="preserve"> samples base</w:t>
      </w:r>
      <w:r w:rsidR="00733609" w:rsidRPr="00294B38">
        <w:rPr>
          <w:rFonts w:ascii="Times New Roman" w:eastAsia="Times New Roman" w:hAnsi="Times New Roman" w:cs="Times New Roman"/>
          <w:color w:val="222222"/>
          <w:sz w:val="24"/>
          <w:szCs w:val="24"/>
          <w:lang w:eastAsia="en-GB"/>
        </w:rPr>
        <w:t>d on a codec such as</w:t>
      </w:r>
      <w:r w:rsidR="00C77D5D">
        <w:rPr>
          <w:rFonts w:ascii="Times New Roman" w:eastAsia="Times New Roman" w:hAnsi="Times New Roman" w:cs="Times New Roman"/>
          <w:color w:val="222222"/>
          <w:sz w:val="24"/>
          <w:szCs w:val="24"/>
          <w:lang w:eastAsia="en-GB"/>
        </w:rPr>
        <w:t xml:space="preserve"> for example the</w:t>
      </w:r>
      <w:r w:rsidR="00733609" w:rsidRPr="00294B38">
        <w:rPr>
          <w:rFonts w:ascii="Times New Roman" w:eastAsia="Times New Roman" w:hAnsi="Times New Roman" w:cs="Times New Roman"/>
          <w:color w:val="222222"/>
          <w:sz w:val="24"/>
          <w:szCs w:val="24"/>
          <w:lang w:eastAsia="en-GB"/>
        </w:rPr>
        <w:t xml:space="preserve"> HEVC </w:t>
      </w:r>
      <w:sdt>
        <w:sdtPr>
          <w:rPr>
            <w:rFonts w:ascii="Times New Roman" w:eastAsia="Times New Roman" w:hAnsi="Times New Roman" w:cs="Times New Roman"/>
            <w:color w:val="222222"/>
            <w:sz w:val="24"/>
            <w:szCs w:val="24"/>
            <w:lang w:eastAsia="en-GB"/>
          </w:rPr>
          <w:id w:val="305973632"/>
          <w:citation/>
        </w:sdtPr>
        <w:sdtEndPr/>
        <w:sdtContent>
          <w:r w:rsidR="00733609" w:rsidRPr="003C2A52">
            <w:rPr>
              <w:rFonts w:ascii="Times New Roman" w:eastAsia="Times New Roman" w:hAnsi="Times New Roman" w:cs="Times New Roman"/>
              <w:color w:val="222222"/>
              <w:sz w:val="24"/>
              <w:szCs w:val="24"/>
              <w:lang w:eastAsia="en-GB"/>
            </w:rPr>
            <w:fldChar w:fldCharType="begin"/>
          </w:r>
          <w:r w:rsidR="00733609" w:rsidRPr="00294B38">
            <w:rPr>
              <w:rFonts w:ascii="Times New Roman" w:eastAsia="Times New Roman" w:hAnsi="Times New Roman" w:cs="Times New Roman"/>
              <w:color w:val="222222"/>
              <w:sz w:val="24"/>
              <w:szCs w:val="24"/>
              <w:lang w:val="nl-NL" w:eastAsia="en-GB"/>
            </w:rPr>
            <w:instrText xml:space="preserve"> CITATION IEC15 \l 1043 </w:instrText>
          </w:r>
          <w:r w:rsidR="00733609" w:rsidRPr="003C2A52">
            <w:rPr>
              <w:rFonts w:ascii="Times New Roman" w:eastAsia="Times New Roman" w:hAnsi="Times New Roman" w:cs="Times New Roman"/>
              <w:color w:val="222222"/>
              <w:sz w:val="24"/>
              <w:szCs w:val="24"/>
              <w:lang w:eastAsia="en-GB"/>
            </w:rPr>
            <w:fldChar w:fldCharType="separate"/>
          </w:r>
          <w:r w:rsidR="00733609" w:rsidRPr="00294B38">
            <w:rPr>
              <w:rFonts w:ascii="Times New Roman" w:eastAsia="Times New Roman" w:hAnsi="Times New Roman" w:cs="Times New Roman"/>
              <w:noProof/>
              <w:color w:val="222222"/>
              <w:sz w:val="24"/>
              <w:szCs w:val="24"/>
              <w:lang w:val="nl-NL" w:eastAsia="en-GB"/>
            </w:rPr>
            <w:t>[</w:t>
          </w:r>
          <w:hyperlink w:anchor="IEC15" w:history="1">
            <w:r w:rsidR="00733609" w:rsidRPr="00294B38">
              <w:rPr>
                <w:rStyle w:val="Heading2Char"/>
                <w:rFonts w:eastAsiaTheme="minorHAnsi"/>
                <w:noProof/>
                <w:color w:val="222222"/>
                <w:sz w:val="24"/>
                <w:szCs w:val="24"/>
                <w:lang w:val="nl-NL"/>
              </w:rPr>
              <w:t>2</w:t>
            </w:r>
          </w:hyperlink>
          <w:r w:rsidR="00733609" w:rsidRPr="00294B38">
            <w:rPr>
              <w:rFonts w:ascii="Times New Roman" w:eastAsia="Times New Roman" w:hAnsi="Times New Roman" w:cs="Times New Roman"/>
              <w:noProof/>
              <w:color w:val="222222"/>
              <w:sz w:val="24"/>
              <w:szCs w:val="24"/>
              <w:lang w:val="nl-NL" w:eastAsia="en-GB"/>
            </w:rPr>
            <w:t>]</w:t>
          </w:r>
          <w:r w:rsidR="00733609" w:rsidRPr="003C2A52">
            <w:rPr>
              <w:rFonts w:ascii="Times New Roman" w:eastAsia="Times New Roman" w:hAnsi="Times New Roman" w:cs="Times New Roman"/>
              <w:color w:val="222222"/>
              <w:sz w:val="24"/>
              <w:szCs w:val="24"/>
              <w:lang w:eastAsia="en-GB"/>
            </w:rPr>
            <w:fldChar w:fldCharType="end"/>
          </w:r>
        </w:sdtContent>
      </w:sdt>
      <w:r w:rsidR="00344002" w:rsidRPr="00294B38">
        <w:rPr>
          <w:rFonts w:ascii="Times New Roman" w:eastAsia="Times New Roman" w:hAnsi="Times New Roman" w:cs="Times New Roman"/>
          <w:color w:val="222222"/>
          <w:sz w:val="24"/>
          <w:szCs w:val="24"/>
          <w:lang w:eastAsia="en-GB"/>
        </w:rPr>
        <w:t xml:space="preserve"> </w:t>
      </w:r>
      <w:r w:rsidR="00C77D5D">
        <w:rPr>
          <w:rFonts w:ascii="Times New Roman" w:eastAsia="Times New Roman" w:hAnsi="Times New Roman" w:cs="Times New Roman"/>
          <w:color w:val="222222"/>
          <w:sz w:val="24"/>
          <w:szCs w:val="24"/>
          <w:lang w:eastAsia="en-GB"/>
        </w:rPr>
        <w:t>codec</w:t>
      </w:r>
      <w:r w:rsidR="00335467" w:rsidRPr="00294B38">
        <w:rPr>
          <w:rFonts w:ascii="Times New Roman" w:eastAsia="Times New Roman" w:hAnsi="Times New Roman" w:cs="Times New Roman"/>
          <w:color w:val="222222"/>
          <w:sz w:val="24"/>
          <w:szCs w:val="24"/>
          <w:lang w:eastAsia="en-GB"/>
        </w:rPr>
        <w:t>.</w:t>
      </w:r>
    </w:p>
    <w:p w14:paraId="6830E193" w14:textId="67C80488" w:rsidR="008D282F" w:rsidRPr="00294B38" w:rsidRDefault="008D282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Kind </w:t>
      </w:r>
      <w:r w:rsidR="00335467" w:rsidRPr="00294B38">
        <w:rPr>
          <w:rFonts w:ascii="Times New Roman" w:eastAsia="Times New Roman" w:hAnsi="Times New Roman" w:cs="Times New Roman"/>
          <w:color w:val="222222"/>
          <w:sz w:val="24"/>
          <w:szCs w:val="24"/>
          <w:lang w:eastAsia="en-GB"/>
        </w:rPr>
        <w:t>box:</w:t>
      </w:r>
      <w:r w:rsidRPr="00294B38">
        <w:rPr>
          <w:rFonts w:ascii="Times New Roman" w:eastAsia="Times New Roman" w:hAnsi="Times New Roman" w:cs="Times New Roman"/>
          <w:color w:val="222222"/>
          <w:sz w:val="24"/>
          <w:szCs w:val="24"/>
          <w:lang w:eastAsia="en-GB"/>
        </w:rPr>
        <w:t xml:space="preserve"> </w:t>
      </w:r>
      <w:r w:rsidR="00294B38">
        <w:rPr>
          <w:rFonts w:ascii="Times New Roman" w:eastAsia="Times New Roman" w:hAnsi="Times New Roman" w:cs="Times New Roman"/>
          <w:color w:val="222222"/>
          <w:sz w:val="24"/>
          <w:szCs w:val="24"/>
          <w:lang w:eastAsia="en-GB"/>
        </w:rPr>
        <w:t>the</w:t>
      </w:r>
      <w:r w:rsidR="00DF4237">
        <w:rPr>
          <w:rFonts w:ascii="Times New Roman" w:eastAsia="Times New Roman" w:hAnsi="Times New Roman" w:cs="Times New Roman"/>
          <w:color w:val="222222"/>
          <w:sz w:val="24"/>
          <w:szCs w:val="24"/>
          <w:lang w:eastAsia="en-GB"/>
        </w:rPr>
        <w:t xml:space="preserve"> track kind “</w:t>
      </w:r>
      <w:r w:rsidR="00294B38" w:rsidRPr="003C2A52">
        <w:rPr>
          <w:rFonts w:ascii="Times New Roman" w:eastAsia="Times New Roman" w:hAnsi="Times New Roman" w:cs="Times New Roman"/>
          <w:i/>
          <w:color w:val="222222"/>
          <w:sz w:val="24"/>
          <w:szCs w:val="24"/>
          <w:lang w:eastAsia="en-GB"/>
        </w:rPr>
        <w:t>kin</w:t>
      </w:r>
      <w:r w:rsidR="00294B38" w:rsidRPr="00215770">
        <w:rPr>
          <w:rFonts w:ascii="Times New Roman" w:eastAsia="Times New Roman" w:hAnsi="Times New Roman" w:cs="Times New Roman"/>
          <w:i/>
          <w:color w:val="222222"/>
          <w:sz w:val="24"/>
          <w:szCs w:val="24"/>
          <w:lang w:eastAsia="en-GB"/>
        </w:rPr>
        <w:t>d</w:t>
      </w:r>
      <w:r w:rsidR="00DF4237">
        <w:rPr>
          <w:rFonts w:ascii="Times New Roman" w:eastAsia="Times New Roman" w:hAnsi="Times New Roman" w:cs="Times New Roman"/>
          <w:color w:val="222222"/>
          <w:sz w:val="24"/>
          <w:szCs w:val="24"/>
          <w:lang w:eastAsia="en-GB"/>
        </w:rPr>
        <w:t>”</w:t>
      </w:r>
      <w:r w:rsidR="00294B38"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box defined in the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 </w:t>
      </w:r>
      <w:sdt>
        <w:sdtPr>
          <w:rPr>
            <w:rFonts w:ascii="Times New Roman" w:eastAsia="Times New Roman" w:hAnsi="Times New Roman" w:cs="Times New Roman"/>
            <w:color w:val="222222"/>
            <w:sz w:val="24"/>
            <w:szCs w:val="24"/>
            <w:lang w:eastAsia="en-GB"/>
          </w:rPr>
          <w:id w:val="293404587"/>
          <w:citation/>
        </w:sdtPr>
        <w:sdtEndPr/>
        <w:sdtContent>
          <w:r w:rsidR="00585DC6" w:rsidRPr="008C1277">
            <w:rPr>
              <w:rFonts w:ascii="Times New Roman" w:eastAsia="Times New Roman" w:hAnsi="Times New Roman" w:cs="Times New Roman"/>
              <w:color w:val="222222"/>
              <w:sz w:val="24"/>
              <w:szCs w:val="24"/>
              <w:lang w:eastAsia="en-GB"/>
            </w:rPr>
            <w:fldChar w:fldCharType="begin"/>
          </w:r>
          <w:r w:rsidR="00585DC6" w:rsidRPr="00294B38">
            <w:rPr>
              <w:rFonts w:ascii="Times New Roman" w:eastAsia="Times New Roman" w:hAnsi="Times New Roman" w:cs="Times New Roman"/>
              <w:color w:val="222222"/>
              <w:sz w:val="24"/>
              <w:szCs w:val="24"/>
              <w:lang w:val="nl-NL" w:eastAsia="en-GB"/>
            </w:rPr>
            <w:instrText xml:space="preserve"> CITATION ISO16 \l 1043 </w:instrText>
          </w:r>
          <w:r w:rsidR="00585DC6" w:rsidRPr="008C1277">
            <w:rPr>
              <w:rFonts w:ascii="Times New Roman" w:eastAsia="Times New Roman" w:hAnsi="Times New Roman" w:cs="Times New Roman"/>
              <w:color w:val="222222"/>
              <w:sz w:val="24"/>
              <w:szCs w:val="24"/>
              <w:lang w:eastAsia="en-GB"/>
            </w:rPr>
            <w:fldChar w:fldCharType="separate"/>
          </w:r>
          <w:r w:rsidR="00585DC6" w:rsidRPr="00294B38">
            <w:rPr>
              <w:rFonts w:ascii="Times New Roman" w:eastAsia="Times New Roman" w:hAnsi="Times New Roman" w:cs="Times New Roman"/>
              <w:noProof/>
              <w:color w:val="222222"/>
              <w:sz w:val="24"/>
              <w:szCs w:val="24"/>
              <w:lang w:val="nl-NL" w:eastAsia="en-GB"/>
            </w:rPr>
            <w:t>[</w:t>
          </w:r>
          <w:hyperlink w:anchor="ISO16" w:history="1">
            <w:r w:rsidR="00585DC6" w:rsidRPr="00294B38">
              <w:rPr>
                <w:rStyle w:val="Heading2Char"/>
                <w:rFonts w:eastAsiaTheme="minorHAnsi"/>
                <w:noProof/>
                <w:color w:val="222222"/>
                <w:sz w:val="24"/>
                <w:szCs w:val="24"/>
                <w:lang w:val="nl-NL"/>
              </w:rPr>
              <w:t>1</w:t>
            </w:r>
          </w:hyperlink>
          <w:r w:rsidR="00585DC6" w:rsidRPr="00294B38">
            <w:rPr>
              <w:rFonts w:ascii="Times New Roman" w:eastAsia="Times New Roman" w:hAnsi="Times New Roman" w:cs="Times New Roman"/>
              <w:noProof/>
              <w:color w:val="222222"/>
              <w:sz w:val="24"/>
              <w:szCs w:val="24"/>
              <w:lang w:val="nl-NL" w:eastAsia="en-GB"/>
            </w:rPr>
            <w:t>]</w:t>
          </w:r>
          <w:r w:rsidR="00585DC6" w:rsidRPr="008C1277">
            <w:rPr>
              <w:rFonts w:ascii="Times New Roman" w:eastAsia="Times New Roman" w:hAnsi="Times New Roman" w:cs="Times New Roman"/>
              <w:color w:val="222222"/>
              <w:sz w:val="24"/>
              <w:szCs w:val="24"/>
              <w:lang w:eastAsia="en-GB"/>
            </w:rPr>
            <w:fldChar w:fldCharType="end"/>
          </w:r>
        </w:sdtContent>
      </w:sdt>
      <w:r w:rsidR="00585DC6"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to label a track with its usage (i.e. user defined data) </w:t>
      </w:r>
    </w:p>
    <w:p w14:paraId="1AC34D9F" w14:textId="2CFDE019" w:rsidR="008D282F" w:rsidRPr="00294B38" w:rsidRDefault="008D282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Mfra</w:t>
      </w:r>
      <w:r w:rsidR="00335467" w:rsidRPr="00294B38">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 xml:space="preserve"> </w:t>
      </w:r>
      <w:r w:rsidR="00294B38">
        <w:rPr>
          <w:rFonts w:ascii="Times New Roman" w:eastAsia="Times New Roman" w:hAnsi="Times New Roman" w:cs="Times New Roman"/>
          <w:color w:val="222222"/>
          <w:sz w:val="24"/>
          <w:szCs w:val="24"/>
          <w:lang w:eastAsia="en-GB"/>
        </w:rPr>
        <w:t>the</w:t>
      </w:r>
      <w:r w:rsidR="00DF4237">
        <w:rPr>
          <w:rFonts w:ascii="Times New Roman" w:eastAsia="Times New Roman" w:hAnsi="Times New Roman" w:cs="Times New Roman"/>
          <w:color w:val="222222"/>
          <w:sz w:val="24"/>
          <w:szCs w:val="24"/>
          <w:lang w:eastAsia="en-GB"/>
        </w:rPr>
        <w:t xml:space="preserve"> movie fragment random access “</w:t>
      </w:r>
      <w:r w:rsidR="00294B38" w:rsidRPr="003C2A52">
        <w:rPr>
          <w:rFonts w:ascii="Times New Roman" w:eastAsia="Times New Roman" w:hAnsi="Times New Roman" w:cs="Times New Roman"/>
          <w:i/>
          <w:color w:val="222222"/>
          <w:sz w:val="24"/>
          <w:szCs w:val="24"/>
          <w:lang w:eastAsia="en-GB"/>
        </w:rPr>
        <w:t>mfra</w:t>
      </w:r>
      <w:r w:rsidR="00DF4237">
        <w:rPr>
          <w:rFonts w:ascii="Times New Roman" w:eastAsia="Times New Roman" w:hAnsi="Times New Roman" w:cs="Times New Roman"/>
          <w:i/>
          <w:color w:val="222222"/>
          <w:sz w:val="24"/>
          <w:szCs w:val="24"/>
          <w:lang w:eastAsia="en-GB"/>
        </w:rPr>
        <w:t>”</w:t>
      </w:r>
      <w:r w:rsidR="00294B38">
        <w:rPr>
          <w:rFonts w:ascii="Times New Roman" w:eastAsia="Times New Roman" w:hAnsi="Times New Roman" w:cs="Times New Roman"/>
          <w:color w:val="222222"/>
          <w:sz w:val="24"/>
          <w:szCs w:val="24"/>
          <w:lang w:eastAsia="en-GB"/>
        </w:rPr>
        <w:t xml:space="preserve"> box</w:t>
      </w:r>
      <w:r w:rsidRPr="00294B38">
        <w:rPr>
          <w:rFonts w:ascii="Times New Roman" w:eastAsia="Times New Roman" w:hAnsi="Times New Roman" w:cs="Times New Roman"/>
          <w:color w:val="222222"/>
          <w:sz w:val="24"/>
          <w:szCs w:val="24"/>
          <w:lang w:eastAsia="en-GB"/>
        </w:rPr>
        <w:t xml:space="preserve"> defined in the </w:t>
      </w:r>
      <w:r w:rsidR="00585DC6" w:rsidRPr="00294B38">
        <w:rPr>
          <w:rFonts w:ascii="Times New Roman" w:eastAsia="Times New Roman" w:hAnsi="Times New Roman" w:cs="Times New Roman"/>
          <w:color w:val="222222"/>
          <w:sz w:val="24"/>
          <w:szCs w:val="24"/>
          <w:lang w:eastAsia="en-GB"/>
        </w:rPr>
        <w:t>ISO</w:t>
      </w:r>
      <w:r w:rsidR="00585DC6">
        <w:rPr>
          <w:rFonts w:ascii="Times New Roman" w:eastAsia="Times New Roman" w:hAnsi="Times New Roman" w:cs="Times New Roman"/>
          <w:color w:val="222222"/>
          <w:sz w:val="24"/>
          <w:szCs w:val="24"/>
          <w:lang w:eastAsia="en-GB"/>
        </w:rPr>
        <w:t xml:space="preserve"> BMFF </w:t>
      </w:r>
      <w:sdt>
        <w:sdtPr>
          <w:rPr>
            <w:rFonts w:ascii="Times New Roman" w:eastAsia="Times New Roman" w:hAnsi="Times New Roman" w:cs="Times New Roman"/>
            <w:color w:val="222222"/>
            <w:sz w:val="24"/>
            <w:szCs w:val="24"/>
            <w:lang w:eastAsia="en-GB"/>
          </w:rPr>
          <w:id w:val="2063127938"/>
          <w:citation/>
        </w:sdtPr>
        <w:sdtEndPr/>
        <w:sdtContent>
          <w:r w:rsidR="00585DC6" w:rsidRPr="008C1277">
            <w:rPr>
              <w:rFonts w:ascii="Times New Roman" w:eastAsia="Times New Roman" w:hAnsi="Times New Roman" w:cs="Times New Roman"/>
              <w:color w:val="222222"/>
              <w:sz w:val="24"/>
              <w:szCs w:val="24"/>
              <w:lang w:eastAsia="en-GB"/>
            </w:rPr>
            <w:fldChar w:fldCharType="begin"/>
          </w:r>
          <w:r w:rsidR="00585DC6" w:rsidRPr="00294B38">
            <w:rPr>
              <w:rFonts w:ascii="Times New Roman" w:eastAsia="Times New Roman" w:hAnsi="Times New Roman" w:cs="Times New Roman"/>
              <w:color w:val="222222"/>
              <w:sz w:val="24"/>
              <w:szCs w:val="24"/>
              <w:lang w:val="nl-NL" w:eastAsia="en-GB"/>
            </w:rPr>
            <w:instrText xml:space="preserve"> CITATION ISO16 \l 1043 </w:instrText>
          </w:r>
          <w:r w:rsidR="00585DC6" w:rsidRPr="008C1277">
            <w:rPr>
              <w:rFonts w:ascii="Times New Roman" w:eastAsia="Times New Roman" w:hAnsi="Times New Roman" w:cs="Times New Roman"/>
              <w:color w:val="222222"/>
              <w:sz w:val="24"/>
              <w:szCs w:val="24"/>
              <w:lang w:eastAsia="en-GB"/>
            </w:rPr>
            <w:fldChar w:fldCharType="separate"/>
          </w:r>
          <w:r w:rsidR="00585DC6" w:rsidRPr="00294B38">
            <w:rPr>
              <w:rFonts w:ascii="Times New Roman" w:eastAsia="Times New Roman" w:hAnsi="Times New Roman" w:cs="Times New Roman"/>
              <w:noProof/>
              <w:color w:val="222222"/>
              <w:sz w:val="24"/>
              <w:szCs w:val="24"/>
              <w:lang w:val="nl-NL" w:eastAsia="en-GB"/>
            </w:rPr>
            <w:t>[</w:t>
          </w:r>
          <w:hyperlink w:anchor="ISO16" w:history="1">
            <w:r w:rsidR="00585DC6" w:rsidRPr="00294B38">
              <w:rPr>
                <w:rStyle w:val="Heading2Char"/>
                <w:rFonts w:eastAsiaTheme="minorHAnsi"/>
                <w:noProof/>
                <w:color w:val="222222"/>
                <w:sz w:val="24"/>
                <w:szCs w:val="24"/>
                <w:lang w:val="nl-NL"/>
              </w:rPr>
              <w:t>1</w:t>
            </w:r>
          </w:hyperlink>
          <w:r w:rsidR="00585DC6" w:rsidRPr="00294B38">
            <w:rPr>
              <w:rFonts w:ascii="Times New Roman" w:eastAsia="Times New Roman" w:hAnsi="Times New Roman" w:cs="Times New Roman"/>
              <w:noProof/>
              <w:color w:val="222222"/>
              <w:sz w:val="24"/>
              <w:szCs w:val="24"/>
              <w:lang w:val="nl-NL" w:eastAsia="en-GB"/>
            </w:rPr>
            <w:t>]</w:t>
          </w:r>
          <w:r w:rsidR="00585DC6" w:rsidRPr="008C1277">
            <w:rPr>
              <w:rFonts w:ascii="Times New Roman" w:eastAsia="Times New Roman" w:hAnsi="Times New Roman" w:cs="Times New Roman"/>
              <w:color w:val="222222"/>
              <w:sz w:val="24"/>
              <w:szCs w:val="24"/>
              <w:lang w:eastAsia="en-GB"/>
            </w:rPr>
            <w:fldChar w:fldCharType="end"/>
          </w:r>
        </w:sdtContent>
      </w:sdt>
      <w:r w:rsidR="00585DC6"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to signal random access </w:t>
      </w:r>
      <w:r w:rsidR="00B806DC" w:rsidRPr="00294B38">
        <w:rPr>
          <w:rFonts w:ascii="Times New Roman" w:eastAsia="Times New Roman" w:hAnsi="Times New Roman" w:cs="Times New Roman"/>
          <w:color w:val="222222"/>
          <w:sz w:val="24"/>
          <w:szCs w:val="24"/>
          <w:lang w:eastAsia="en-GB"/>
        </w:rPr>
        <w:t xml:space="preserve">samples </w:t>
      </w:r>
      <w:sdt>
        <w:sdtPr>
          <w:rPr>
            <w:rFonts w:ascii="Times New Roman" w:eastAsia="Times New Roman" w:hAnsi="Times New Roman" w:cs="Times New Roman"/>
            <w:color w:val="222222"/>
            <w:sz w:val="24"/>
            <w:szCs w:val="24"/>
            <w:lang w:eastAsia="en-GB"/>
          </w:rPr>
          <w:id w:val="-1371596174"/>
          <w:citation/>
        </w:sdtPr>
        <w:sdtEndPr/>
        <w:sdtContent>
          <w:r w:rsidR="00B806DC" w:rsidRPr="003C2A52">
            <w:rPr>
              <w:rFonts w:ascii="Times New Roman" w:eastAsia="Times New Roman" w:hAnsi="Times New Roman" w:cs="Times New Roman"/>
              <w:color w:val="222222"/>
              <w:sz w:val="24"/>
              <w:szCs w:val="24"/>
              <w:lang w:eastAsia="en-GB"/>
            </w:rPr>
            <w:fldChar w:fldCharType="begin"/>
          </w:r>
          <w:r w:rsidR="00B806DC" w:rsidRPr="00294B38">
            <w:rPr>
              <w:rFonts w:ascii="Times New Roman" w:eastAsia="Times New Roman" w:hAnsi="Times New Roman" w:cs="Times New Roman"/>
              <w:color w:val="222222"/>
              <w:sz w:val="24"/>
              <w:szCs w:val="24"/>
              <w:lang w:val="nl-NL" w:eastAsia="en-GB"/>
            </w:rPr>
            <w:instrText xml:space="preserve"> CITATION ISO16 \l 1043 </w:instrText>
          </w:r>
          <w:r w:rsidR="00B806DC" w:rsidRPr="003C2A52">
            <w:rPr>
              <w:rFonts w:ascii="Times New Roman" w:eastAsia="Times New Roman" w:hAnsi="Times New Roman" w:cs="Times New Roman"/>
              <w:color w:val="222222"/>
              <w:sz w:val="24"/>
              <w:szCs w:val="24"/>
              <w:lang w:eastAsia="en-GB"/>
            </w:rPr>
            <w:fldChar w:fldCharType="separate"/>
          </w:r>
          <w:r w:rsidR="00B806DC" w:rsidRPr="00294B38">
            <w:rPr>
              <w:rFonts w:ascii="Times New Roman" w:eastAsia="Times New Roman" w:hAnsi="Times New Roman" w:cs="Times New Roman"/>
              <w:noProof/>
              <w:color w:val="222222"/>
              <w:sz w:val="24"/>
              <w:szCs w:val="24"/>
              <w:lang w:val="nl-NL" w:eastAsia="en-GB"/>
            </w:rPr>
            <w:t>[</w:t>
          </w:r>
          <w:hyperlink w:anchor="ISO16" w:history="1">
            <w:r w:rsidR="00B806DC" w:rsidRPr="00294B38">
              <w:rPr>
                <w:rStyle w:val="Heading2Char"/>
                <w:rFonts w:eastAsiaTheme="minorHAnsi"/>
                <w:noProof/>
                <w:color w:val="222222"/>
                <w:sz w:val="24"/>
                <w:szCs w:val="24"/>
                <w:lang w:val="nl-NL"/>
              </w:rPr>
              <w:t>1</w:t>
            </w:r>
          </w:hyperlink>
          <w:r w:rsidR="00B806DC" w:rsidRPr="00294B38">
            <w:rPr>
              <w:rFonts w:ascii="Times New Roman" w:eastAsia="Times New Roman" w:hAnsi="Times New Roman" w:cs="Times New Roman"/>
              <w:noProof/>
              <w:color w:val="222222"/>
              <w:sz w:val="24"/>
              <w:szCs w:val="24"/>
              <w:lang w:val="nl-NL" w:eastAsia="en-GB"/>
            </w:rPr>
            <w:t>]</w:t>
          </w:r>
          <w:r w:rsidR="00B806DC" w:rsidRPr="003C2A52">
            <w:rPr>
              <w:rFonts w:ascii="Times New Roman" w:eastAsia="Times New Roman" w:hAnsi="Times New Roman" w:cs="Times New Roman"/>
              <w:color w:val="222222"/>
              <w:sz w:val="24"/>
              <w:szCs w:val="24"/>
              <w:lang w:eastAsia="en-GB"/>
            </w:rPr>
            <w:fldChar w:fldCharType="end"/>
          </w:r>
        </w:sdtContent>
      </w:sdt>
      <w:r w:rsidR="00B806DC" w:rsidRPr="00294B38">
        <w:rPr>
          <w:rFonts w:ascii="Times New Roman" w:eastAsia="Times New Roman" w:hAnsi="Times New Roman" w:cs="Times New Roman"/>
          <w:color w:val="222222"/>
          <w:sz w:val="24"/>
          <w:szCs w:val="24"/>
          <w:lang w:eastAsia="en-GB"/>
        </w:rPr>
        <w:t>.</w:t>
      </w:r>
    </w:p>
    <w:p w14:paraId="63F8F95F" w14:textId="09A26BC0" w:rsidR="000168EB" w:rsidRDefault="00C7469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DF4237">
        <w:rPr>
          <w:rFonts w:ascii="Times New Roman" w:eastAsia="Times New Roman" w:hAnsi="Times New Roman" w:cs="Times New Roman"/>
          <w:color w:val="222222"/>
          <w:sz w:val="24"/>
          <w:szCs w:val="24"/>
          <w:lang w:eastAsia="en-GB"/>
        </w:rPr>
        <w:t>Tfdt</w:t>
      </w:r>
      <w:r w:rsidR="00E8310D" w:rsidRPr="00DF4237">
        <w:rPr>
          <w:rFonts w:ascii="Times New Roman" w:eastAsia="Times New Roman" w:hAnsi="Times New Roman" w:cs="Times New Roman"/>
          <w:color w:val="222222"/>
          <w:sz w:val="24"/>
          <w:szCs w:val="24"/>
          <w:lang w:eastAsia="en-GB"/>
        </w:rPr>
        <w:t>:</w:t>
      </w:r>
      <w:r w:rsidR="00294B38" w:rsidRPr="00DF4237">
        <w:rPr>
          <w:rFonts w:ascii="Times New Roman" w:eastAsia="Times New Roman" w:hAnsi="Times New Roman" w:cs="Times New Roman"/>
          <w:color w:val="222222"/>
          <w:sz w:val="24"/>
          <w:szCs w:val="24"/>
          <w:lang w:eastAsia="en-GB"/>
        </w:rPr>
        <w:t xml:space="preserve"> </w:t>
      </w:r>
      <w:r w:rsidR="00294B38">
        <w:rPr>
          <w:rFonts w:ascii="Times New Roman" w:eastAsia="Times New Roman" w:hAnsi="Times New Roman" w:cs="Times New Roman"/>
          <w:color w:val="222222"/>
          <w:sz w:val="24"/>
          <w:szCs w:val="24"/>
          <w:lang w:eastAsia="en-GB"/>
        </w:rPr>
        <w:t>the</w:t>
      </w:r>
      <w:r w:rsidR="00E8310D"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TrackFragmentDecodeTimeBox</w:t>
      </w:r>
      <w:r w:rsidRPr="00294B38" w:rsidDel="00C7469F">
        <w:rPr>
          <w:rFonts w:ascii="Times New Roman" w:eastAsia="Times New Roman" w:hAnsi="Times New Roman" w:cs="Times New Roman"/>
          <w:color w:val="222222"/>
          <w:sz w:val="24"/>
          <w:szCs w:val="24"/>
          <w:lang w:eastAsia="en-GB"/>
        </w:rPr>
        <w:t xml:space="preserve"> </w:t>
      </w:r>
      <w:r w:rsidR="00E8310D" w:rsidRPr="00294B38">
        <w:rPr>
          <w:rFonts w:ascii="Times New Roman" w:eastAsia="Times New Roman" w:hAnsi="Times New Roman" w:cs="Times New Roman"/>
          <w:color w:val="222222"/>
          <w:sz w:val="24"/>
          <w:szCs w:val="24"/>
          <w:lang w:eastAsia="en-GB"/>
        </w:rPr>
        <w:t>box</w:t>
      </w:r>
      <w:r w:rsidR="00DF4237">
        <w:rPr>
          <w:rFonts w:ascii="Times New Roman" w:eastAsia="Times New Roman" w:hAnsi="Times New Roman" w:cs="Times New Roman"/>
          <w:color w:val="222222"/>
          <w:sz w:val="24"/>
          <w:szCs w:val="24"/>
          <w:lang w:eastAsia="en-GB"/>
        </w:rPr>
        <w:t xml:space="preserve"> “</w:t>
      </w:r>
      <w:r w:rsidR="00DF4237" w:rsidRPr="003C2A52">
        <w:rPr>
          <w:rFonts w:ascii="Times New Roman" w:eastAsia="Times New Roman" w:hAnsi="Times New Roman" w:cs="Times New Roman"/>
          <w:i/>
          <w:color w:val="222222"/>
          <w:sz w:val="24"/>
          <w:szCs w:val="24"/>
          <w:lang w:eastAsia="en-GB"/>
        </w:rPr>
        <w:t>tfdt</w:t>
      </w:r>
      <w:r w:rsidR="00DF4237">
        <w:rPr>
          <w:rFonts w:ascii="Times New Roman" w:eastAsia="Times New Roman" w:hAnsi="Times New Roman" w:cs="Times New Roman"/>
          <w:i/>
          <w:color w:val="222222"/>
          <w:sz w:val="24"/>
          <w:szCs w:val="24"/>
          <w:lang w:eastAsia="en-GB"/>
        </w:rPr>
        <w:t>”</w:t>
      </w:r>
      <w:r w:rsidR="00DF4237">
        <w:rPr>
          <w:rFonts w:ascii="Times New Roman" w:eastAsia="Times New Roman" w:hAnsi="Times New Roman" w:cs="Times New Roman"/>
          <w:color w:val="222222"/>
          <w:sz w:val="24"/>
          <w:szCs w:val="24"/>
          <w:lang w:eastAsia="en-GB"/>
        </w:rPr>
        <w:t xml:space="preserve"> </w:t>
      </w:r>
      <w:r w:rsidR="00E8310D" w:rsidRPr="00294B38">
        <w:rPr>
          <w:rFonts w:ascii="Times New Roman" w:eastAsia="Times New Roman" w:hAnsi="Times New Roman" w:cs="Times New Roman"/>
          <w:color w:val="222222"/>
          <w:sz w:val="24"/>
          <w:szCs w:val="24"/>
          <w:lang w:eastAsia="en-GB"/>
        </w:rPr>
        <w:t xml:space="preserve">in MPEG-4 ISO base media file format </w:t>
      </w:r>
      <w:sdt>
        <w:sdtPr>
          <w:rPr>
            <w:rFonts w:ascii="Times New Roman" w:eastAsia="Times New Roman" w:hAnsi="Times New Roman" w:cs="Times New Roman"/>
            <w:color w:val="222222"/>
            <w:sz w:val="24"/>
            <w:szCs w:val="24"/>
            <w:lang w:eastAsia="en-GB"/>
          </w:rPr>
          <w:id w:val="975729299"/>
          <w:citation/>
        </w:sdtPr>
        <w:sdtEndPr/>
        <w:sdtContent>
          <w:r w:rsidR="00E8310D" w:rsidRPr="003C2A52">
            <w:rPr>
              <w:rFonts w:ascii="Times New Roman" w:eastAsia="Times New Roman" w:hAnsi="Times New Roman" w:cs="Times New Roman"/>
              <w:color w:val="222222"/>
              <w:sz w:val="24"/>
              <w:szCs w:val="24"/>
              <w:lang w:eastAsia="en-GB"/>
            </w:rPr>
            <w:fldChar w:fldCharType="begin"/>
          </w:r>
          <w:r w:rsidR="00E8310D" w:rsidRPr="00294B38">
            <w:rPr>
              <w:rFonts w:ascii="Times New Roman" w:eastAsia="Times New Roman" w:hAnsi="Times New Roman" w:cs="Times New Roman"/>
              <w:color w:val="222222"/>
              <w:sz w:val="24"/>
              <w:szCs w:val="24"/>
              <w:lang w:val="nl-NL" w:eastAsia="en-GB"/>
            </w:rPr>
            <w:instrText xml:space="preserve"> CITATION ISO16 \l 1043 </w:instrText>
          </w:r>
          <w:r w:rsidR="00E8310D" w:rsidRPr="003C2A52">
            <w:rPr>
              <w:rFonts w:ascii="Times New Roman" w:eastAsia="Times New Roman" w:hAnsi="Times New Roman" w:cs="Times New Roman"/>
              <w:color w:val="222222"/>
              <w:sz w:val="24"/>
              <w:szCs w:val="24"/>
              <w:lang w:eastAsia="en-GB"/>
            </w:rPr>
            <w:fldChar w:fldCharType="separate"/>
          </w:r>
          <w:r w:rsidR="00E8310D" w:rsidRPr="00294B38">
            <w:rPr>
              <w:rFonts w:ascii="Times New Roman" w:eastAsia="Times New Roman" w:hAnsi="Times New Roman" w:cs="Times New Roman"/>
              <w:noProof/>
              <w:color w:val="222222"/>
              <w:sz w:val="24"/>
              <w:szCs w:val="24"/>
              <w:lang w:val="nl-NL" w:eastAsia="en-GB"/>
            </w:rPr>
            <w:t>[</w:t>
          </w:r>
          <w:hyperlink w:anchor="ISO16" w:history="1">
            <w:r w:rsidR="00E8310D" w:rsidRPr="00294B38">
              <w:rPr>
                <w:rStyle w:val="Heading2Char"/>
                <w:rFonts w:eastAsiaTheme="minorHAnsi"/>
                <w:noProof/>
                <w:color w:val="222222"/>
                <w:sz w:val="24"/>
                <w:szCs w:val="24"/>
                <w:lang w:val="nl-NL"/>
              </w:rPr>
              <w:t>1</w:t>
            </w:r>
          </w:hyperlink>
          <w:r w:rsidR="00E8310D" w:rsidRPr="00294B38">
            <w:rPr>
              <w:rFonts w:ascii="Times New Roman" w:eastAsia="Times New Roman" w:hAnsi="Times New Roman" w:cs="Times New Roman"/>
              <w:noProof/>
              <w:color w:val="222222"/>
              <w:sz w:val="24"/>
              <w:szCs w:val="24"/>
              <w:lang w:val="nl-NL" w:eastAsia="en-GB"/>
            </w:rPr>
            <w:t>]</w:t>
          </w:r>
          <w:r w:rsidR="00E8310D" w:rsidRPr="003C2A52">
            <w:rPr>
              <w:rFonts w:ascii="Times New Roman" w:eastAsia="Times New Roman" w:hAnsi="Times New Roman" w:cs="Times New Roman"/>
              <w:color w:val="222222"/>
              <w:sz w:val="24"/>
              <w:szCs w:val="24"/>
              <w:lang w:eastAsia="en-GB"/>
            </w:rPr>
            <w:fldChar w:fldCharType="end"/>
          </w:r>
        </w:sdtContent>
      </w:sdt>
      <w:r w:rsidR="00E8310D" w:rsidRPr="00294B38">
        <w:rPr>
          <w:rFonts w:ascii="Times New Roman" w:eastAsia="Times New Roman" w:hAnsi="Times New Roman" w:cs="Times New Roman"/>
          <w:color w:val="222222"/>
          <w:sz w:val="24"/>
          <w:szCs w:val="24"/>
          <w:lang w:eastAsia="en-GB"/>
        </w:rPr>
        <w:t xml:space="preserve"> used to s</w:t>
      </w:r>
      <w:r w:rsidR="0034789A" w:rsidRPr="00294B38">
        <w:rPr>
          <w:rFonts w:ascii="Times New Roman" w:eastAsia="Times New Roman" w:hAnsi="Times New Roman" w:cs="Times New Roman"/>
          <w:color w:val="222222"/>
          <w:sz w:val="24"/>
          <w:szCs w:val="24"/>
          <w:lang w:eastAsia="en-GB"/>
        </w:rPr>
        <w:t xml:space="preserve">ignal decode time of </w:t>
      </w:r>
      <w:r w:rsidR="00C77D5D">
        <w:rPr>
          <w:rFonts w:ascii="Times New Roman" w:eastAsia="Times New Roman" w:hAnsi="Times New Roman" w:cs="Times New Roman"/>
          <w:color w:val="222222"/>
          <w:sz w:val="24"/>
          <w:szCs w:val="24"/>
          <w:lang w:eastAsia="en-GB"/>
        </w:rPr>
        <w:t xml:space="preserve">the </w:t>
      </w:r>
      <w:r w:rsidR="0034789A" w:rsidRPr="00294B38">
        <w:rPr>
          <w:rFonts w:ascii="Times New Roman" w:eastAsia="Times New Roman" w:hAnsi="Times New Roman" w:cs="Times New Roman"/>
          <w:color w:val="222222"/>
          <w:sz w:val="24"/>
          <w:szCs w:val="24"/>
          <w:lang w:eastAsia="en-GB"/>
        </w:rPr>
        <w:t>media frag</w:t>
      </w:r>
      <w:r w:rsidR="00E8310D" w:rsidRPr="00294B38">
        <w:rPr>
          <w:rFonts w:ascii="Times New Roman" w:eastAsia="Times New Roman" w:hAnsi="Times New Roman" w:cs="Times New Roman"/>
          <w:color w:val="222222"/>
          <w:sz w:val="24"/>
          <w:szCs w:val="24"/>
          <w:lang w:eastAsia="en-GB"/>
        </w:rPr>
        <w:t>ment</w:t>
      </w:r>
      <w:r w:rsidR="00C77D5D">
        <w:rPr>
          <w:rFonts w:ascii="Times New Roman" w:eastAsia="Times New Roman" w:hAnsi="Times New Roman" w:cs="Times New Roman"/>
          <w:color w:val="222222"/>
          <w:sz w:val="24"/>
          <w:szCs w:val="24"/>
          <w:lang w:eastAsia="en-GB"/>
        </w:rPr>
        <w:t xml:space="preserve"> </w:t>
      </w:r>
      <w:r w:rsidR="00E8310D" w:rsidRPr="00294B38">
        <w:rPr>
          <w:rFonts w:ascii="Times New Roman" w:eastAsia="Times New Roman" w:hAnsi="Times New Roman" w:cs="Times New Roman"/>
          <w:color w:val="222222"/>
          <w:sz w:val="24"/>
          <w:szCs w:val="24"/>
          <w:lang w:eastAsia="en-GB"/>
        </w:rPr>
        <w:t>moof box.</w:t>
      </w:r>
    </w:p>
    <w:p w14:paraId="224ACC61" w14:textId="22594A07" w:rsidR="000168EB" w:rsidRPr="00294B38" w:rsidRDefault="000168EB"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nmhd: The </w:t>
      </w:r>
      <w:r w:rsidR="008E2AD4">
        <w:rPr>
          <w:rFonts w:ascii="Times New Roman" w:eastAsia="Times New Roman" w:hAnsi="Times New Roman" w:cs="Times New Roman"/>
          <w:color w:val="222222"/>
          <w:sz w:val="24"/>
          <w:szCs w:val="24"/>
          <w:lang w:eastAsia="en-GB"/>
        </w:rPr>
        <w:t>n</w:t>
      </w:r>
      <w:r>
        <w:rPr>
          <w:rFonts w:ascii="Times New Roman" w:eastAsia="Times New Roman" w:hAnsi="Times New Roman" w:cs="Times New Roman"/>
          <w:color w:val="222222"/>
          <w:sz w:val="24"/>
          <w:szCs w:val="24"/>
          <w:lang w:eastAsia="en-GB"/>
        </w:rPr>
        <w:t>ull media header</w:t>
      </w:r>
      <w:r w:rsidR="008E2AD4">
        <w:rPr>
          <w:rFonts w:ascii="Times New Roman" w:eastAsia="Times New Roman" w:hAnsi="Times New Roman" w:cs="Times New Roman"/>
          <w:color w:val="222222"/>
          <w:sz w:val="24"/>
          <w:szCs w:val="24"/>
          <w:lang w:eastAsia="en-GB"/>
        </w:rPr>
        <w:t xml:space="preserve"> Box</w:t>
      </w:r>
      <w:r>
        <w:rPr>
          <w:rFonts w:ascii="Times New Roman" w:eastAsia="Times New Roman" w:hAnsi="Times New Roman" w:cs="Times New Roman"/>
          <w:color w:val="222222"/>
          <w:sz w:val="24"/>
          <w:szCs w:val="24"/>
          <w:lang w:eastAsia="en-GB"/>
        </w:rPr>
        <w:t xml:space="preserve"> </w:t>
      </w:r>
      <w:r w:rsidR="008E2AD4">
        <w:rPr>
          <w:rFonts w:ascii="Times New Roman" w:eastAsia="Times New Roman" w:hAnsi="Times New Roman" w:cs="Times New Roman"/>
          <w:color w:val="222222"/>
          <w:sz w:val="24"/>
          <w:szCs w:val="24"/>
          <w:lang w:eastAsia="en-GB"/>
        </w:rPr>
        <w:t xml:space="preserve">as defined in </w:t>
      </w:r>
      <w:sdt>
        <w:sdtPr>
          <w:rPr>
            <w:rFonts w:ascii="Times New Roman" w:eastAsia="Times New Roman" w:hAnsi="Times New Roman" w:cs="Times New Roman"/>
            <w:color w:val="222222"/>
            <w:sz w:val="24"/>
            <w:szCs w:val="24"/>
            <w:lang w:eastAsia="en-GB"/>
          </w:rPr>
          <w:id w:val="-1579662130"/>
          <w:citation/>
        </w:sdtPr>
        <w:sdtEndPr/>
        <w:sdtContent>
          <w:r w:rsidR="008E2AD4">
            <w:rPr>
              <w:rFonts w:ascii="Times New Roman" w:eastAsia="Times New Roman" w:hAnsi="Times New Roman" w:cs="Times New Roman"/>
              <w:color w:val="222222"/>
              <w:sz w:val="24"/>
              <w:szCs w:val="24"/>
              <w:lang w:eastAsia="en-GB"/>
            </w:rPr>
            <w:fldChar w:fldCharType="begin"/>
          </w:r>
          <w:r w:rsidR="008E2AD4">
            <w:rPr>
              <w:rFonts w:ascii="Times New Roman" w:eastAsia="Times New Roman" w:hAnsi="Times New Roman" w:cs="Times New Roman"/>
              <w:color w:val="222222"/>
              <w:sz w:val="24"/>
              <w:szCs w:val="24"/>
              <w:lang w:val="nl-NL" w:eastAsia="en-GB"/>
            </w:rPr>
            <w:instrText xml:space="preserve"> CITATION ISO16 \l 1043 </w:instrText>
          </w:r>
          <w:r w:rsidR="008E2AD4">
            <w:rPr>
              <w:rFonts w:ascii="Times New Roman" w:eastAsia="Times New Roman" w:hAnsi="Times New Roman" w:cs="Times New Roman"/>
              <w:color w:val="222222"/>
              <w:sz w:val="24"/>
              <w:szCs w:val="24"/>
              <w:lang w:eastAsia="en-GB"/>
            </w:rPr>
            <w:fldChar w:fldCharType="separate"/>
          </w:r>
          <w:r w:rsidR="008E2AD4" w:rsidRPr="003C2A52">
            <w:rPr>
              <w:rFonts w:ascii="Times New Roman" w:eastAsia="Times New Roman" w:hAnsi="Times New Roman" w:cs="Times New Roman"/>
              <w:noProof/>
              <w:color w:val="222222"/>
              <w:sz w:val="24"/>
              <w:szCs w:val="24"/>
              <w:lang w:val="nl-NL" w:eastAsia="en-GB"/>
            </w:rPr>
            <w:t>[</w:t>
          </w:r>
          <w:hyperlink w:anchor="ISO16" w:history="1">
            <w:r w:rsidR="008E2AD4" w:rsidRPr="003C2A52">
              <w:rPr>
                <w:rStyle w:val="Heading2Char"/>
                <w:rFonts w:eastAsiaTheme="minorHAnsi"/>
                <w:noProof/>
                <w:color w:val="222222"/>
                <w:sz w:val="24"/>
                <w:szCs w:val="24"/>
                <w:lang w:val="nl-NL"/>
              </w:rPr>
              <w:t>1</w:t>
            </w:r>
          </w:hyperlink>
          <w:r w:rsidR="008E2AD4" w:rsidRPr="003C2A52">
            <w:rPr>
              <w:rFonts w:ascii="Times New Roman" w:eastAsia="Times New Roman" w:hAnsi="Times New Roman" w:cs="Times New Roman"/>
              <w:noProof/>
              <w:color w:val="222222"/>
              <w:sz w:val="24"/>
              <w:szCs w:val="24"/>
              <w:lang w:val="nl-NL" w:eastAsia="en-GB"/>
            </w:rPr>
            <w:t>]</w:t>
          </w:r>
          <w:r w:rsidR="008E2AD4">
            <w:rPr>
              <w:rFonts w:ascii="Times New Roman" w:eastAsia="Times New Roman" w:hAnsi="Times New Roman" w:cs="Times New Roman"/>
              <w:color w:val="222222"/>
              <w:sz w:val="24"/>
              <w:szCs w:val="24"/>
              <w:lang w:eastAsia="en-GB"/>
            </w:rPr>
            <w:fldChar w:fldCharType="end"/>
          </w:r>
        </w:sdtContent>
      </w:sdt>
      <w:r w:rsidR="008E2AD4">
        <w:rPr>
          <w:rFonts w:ascii="Times New Roman" w:eastAsia="Times New Roman" w:hAnsi="Times New Roman" w:cs="Times New Roman"/>
          <w:color w:val="222222"/>
          <w:sz w:val="24"/>
          <w:szCs w:val="24"/>
          <w:lang w:eastAsia="en-GB"/>
        </w:rPr>
        <w:t xml:space="preserve"> to signal a track for which no specif</w:t>
      </w:r>
      <w:ins w:id="6" w:author="rufael mekuria" w:date="2018-01-08T14:02:00Z">
        <w:r w:rsidR="00B33380">
          <w:rPr>
            <w:rFonts w:ascii="Times New Roman" w:eastAsia="Times New Roman" w:hAnsi="Times New Roman" w:cs="Times New Roman"/>
            <w:color w:val="222222"/>
            <w:sz w:val="24"/>
            <w:szCs w:val="24"/>
            <w:lang w:eastAsia="en-GB"/>
          </w:rPr>
          <w:t>i</w:t>
        </w:r>
      </w:ins>
      <w:r w:rsidR="008E2AD4">
        <w:rPr>
          <w:rFonts w:ascii="Times New Roman" w:eastAsia="Times New Roman" w:hAnsi="Times New Roman" w:cs="Times New Roman"/>
          <w:color w:val="222222"/>
          <w:sz w:val="24"/>
          <w:szCs w:val="24"/>
          <w:lang w:eastAsia="en-GB"/>
        </w:rPr>
        <w:t xml:space="preserve">c media header is defined </w:t>
      </w:r>
    </w:p>
    <w:p w14:paraId="178D6618" w14:textId="5C7C5CFB" w:rsidR="005B4BA4" w:rsidRPr="00294B38" w:rsidRDefault="005B4BA4"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HTTP</w:t>
      </w:r>
      <w:r w:rsidR="00E8310D" w:rsidRPr="00294B38">
        <w:rPr>
          <w:rFonts w:ascii="Times New Roman" w:eastAsia="Times New Roman" w:hAnsi="Times New Roman" w:cs="Times New Roman"/>
          <w:color w:val="222222"/>
          <w:sz w:val="24"/>
          <w:szCs w:val="24"/>
          <w:lang w:eastAsia="en-GB"/>
        </w:rPr>
        <w:t xml:space="preserve">: Hyper Text Transfer Protocol, version 1.1 as specified by RFC 2626 </w:t>
      </w:r>
      <w:sdt>
        <w:sdtPr>
          <w:rPr>
            <w:rFonts w:ascii="Times New Roman" w:eastAsia="Times New Roman" w:hAnsi="Times New Roman" w:cs="Times New Roman"/>
            <w:color w:val="222222"/>
            <w:sz w:val="24"/>
            <w:szCs w:val="24"/>
            <w:lang w:eastAsia="en-GB"/>
          </w:rPr>
          <w:id w:val="510422366"/>
          <w:citation/>
        </w:sdtPr>
        <w:sdtEndPr/>
        <w:sdtContent>
          <w:r w:rsidR="00E8310D" w:rsidRPr="003C2A52">
            <w:rPr>
              <w:rFonts w:ascii="Times New Roman" w:eastAsia="Times New Roman" w:hAnsi="Times New Roman" w:cs="Times New Roman"/>
              <w:color w:val="222222"/>
              <w:sz w:val="24"/>
              <w:szCs w:val="24"/>
              <w:lang w:eastAsia="en-GB"/>
            </w:rPr>
            <w:fldChar w:fldCharType="begin"/>
          </w:r>
          <w:r w:rsidR="00E8310D" w:rsidRPr="00294B38">
            <w:rPr>
              <w:rFonts w:ascii="Times New Roman" w:eastAsia="Times New Roman" w:hAnsi="Times New Roman" w:cs="Times New Roman"/>
              <w:color w:val="222222"/>
              <w:sz w:val="24"/>
              <w:szCs w:val="24"/>
              <w:lang w:val="nl-NL" w:eastAsia="en-GB"/>
            </w:rPr>
            <w:instrText xml:space="preserve"> CITATION IET \l 1043 </w:instrText>
          </w:r>
          <w:r w:rsidR="00E8310D" w:rsidRPr="003C2A52">
            <w:rPr>
              <w:rFonts w:ascii="Times New Roman" w:eastAsia="Times New Roman" w:hAnsi="Times New Roman" w:cs="Times New Roman"/>
              <w:color w:val="222222"/>
              <w:sz w:val="24"/>
              <w:szCs w:val="24"/>
              <w:lang w:eastAsia="en-GB"/>
            </w:rPr>
            <w:fldChar w:fldCharType="separate"/>
          </w:r>
          <w:r w:rsidR="00E8310D" w:rsidRPr="00294B38">
            <w:rPr>
              <w:rFonts w:ascii="Times New Roman" w:eastAsia="Times New Roman" w:hAnsi="Times New Roman" w:cs="Times New Roman"/>
              <w:noProof/>
              <w:color w:val="222222"/>
              <w:sz w:val="24"/>
              <w:szCs w:val="24"/>
              <w:lang w:val="nl-NL" w:eastAsia="en-GB"/>
            </w:rPr>
            <w:t>[</w:t>
          </w:r>
          <w:hyperlink w:anchor="IET" w:history="1">
            <w:r w:rsidR="00E8310D" w:rsidRPr="00294B38">
              <w:rPr>
                <w:rStyle w:val="Heading2Char"/>
                <w:rFonts w:eastAsiaTheme="minorHAnsi"/>
                <w:noProof/>
                <w:color w:val="222222"/>
                <w:sz w:val="24"/>
                <w:szCs w:val="24"/>
                <w:lang w:val="nl-NL"/>
              </w:rPr>
              <w:t>2</w:t>
            </w:r>
          </w:hyperlink>
          <w:r w:rsidR="00E8310D" w:rsidRPr="00294B38">
            <w:rPr>
              <w:rFonts w:ascii="Times New Roman" w:eastAsia="Times New Roman" w:hAnsi="Times New Roman" w:cs="Times New Roman"/>
              <w:noProof/>
              <w:color w:val="222222"/>
              <w:sz w:val="24"/>
              <w:szCs w:val="24"/>
              <w:lang w:val="nl-NL" w:eastAsia="en-GB"/>
            </w:rPr>
            <w:t>]</w:t>
          </w:r>
          <w:r w:rsidR="00E8310D" w:rsidRPr="003C2A52">
            <w:rPr>
              <w:rFonts w:ascii="Times New Roman" w:eastAsia="Times New Roman" w:hAnsi="Times New Roman" w:cs="Times New Roman"/>
              <w:color w:val="222222"/>
              <w:sz w:val="24"/>
              <w:szCs w:val="24"/>
              <w:lang w:eastAsia="en-GB"/>
            </w:rPr>
            <w:fldChar w:fldCharType="end"/>
          </w:r>
        </w:sdtContent>
      </w:sdt>
    </w:p>
    <w:p w14:paraId="7EB09CF6" w14:textId="1003FC29" w:rsidR="00E8310D" w:rsidRPr="00294B38" w:rsidRDefault="00E8310D"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HTTP POST: Command used in the Hyper Text Transfer Protocol for pushing data from a source to a destination </w:t>
      </w:r>
      <w:sdt>
        <w:sdtPr>
          <w:rPr>
            <w:rFonts w:ascii="Times New Roman" w:eastAsia="Times New Roman" w:hAnsi="Times New Roman" w:cs="Times New Roman"/>
            <w:color w:val="222222"/>
            <w:sz w:val="24"/>
            <w:szCs w:val="24"/>
            <w:lang w:eastAsia="en-GB"/>
          </w:rPr>
          <w:id w:val="-581367759"/>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IET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noProof/>
              <w:color w:val="222222"/>
              <w:sz w:val="24"/>
              <w:szCs w:val="24"/>
              <w:lang w:val="nl-NL" w:eastAsia="en-GB"/>
            </w:rPr>
            <w:t>[</w:t>
          </w:r>
          <w:hyperlink w:anchor="IET" w:history="1">
            <w:r w:rsidRPr="00294B38">
              <w:rPr>
                <w:rStyle w:val="Heading2Char"/>
                <w:rFonts w:eastAsiaTheme="minorHAnsi"/>
                <w:noProof/>
                <w:color w:val="222222"/>
                <w:sz w:val="24"/>
                <w:szCs w:val="24"/>
                <w:lang w:val="nl-NL"/>
              </w:rPr>
              <w:t>2</w:t>
            </w:r>
          </w:hyperlink>
          <w:r w:rsidRPr="00294B38">
            <w:rPr>
              <w:rFonts w:ascii="Times New Roman" w:eastAsia="Times New Roman" w:hAnsi="Times New Roman" w:cs="Times New Roman"/>
              <w:noProof/>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p>
    <w:p w14:paraId="3322213C" w14:textId="2E40EEC4" w:rsidR="0034789A" w:rsidRPr="00294B38" w:rsidRDefault="0034789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lastRenderedPageBreak/>
        <w:t xml:space="preserve">fragmentedMP4stream: stream of </w:t>
      </w:r>
      <w:r w:rsidR="00C7540F">
        <w:rPr>
          <w:rFonts w:ascii="Times New Roman" w:eastAsia="Times New Roman" w:hAnsi="Times New Roman" w:cs="Times New Roman"/>
          <w:color w:val="222222"/>
          <w:sz w:val="24"/>
          <w:szCs w:val="24"/>
          <w:lang w:eastAsia="en-GB"/>
        </w:rPr>
        <w:t>ISO BMFF</w:t>
      </w:r>
      <w:r w:rsidR="000A26FD">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1089461285"/>
          <w:citation/>
        </w:sdtPr>
        <w:sdtEndPr/>
        <w:sdtContent>
          <w:r w:rsidR="000A26FD">
            <w:rPr>
              <w:rFonts w:ascii="Times New Roman" w:eastAsia="Times New Roman" w:hAnsi="Times New Roman" w:cs="Times New Roman"/>
              <w:color w:val="222222"/>
              <w:sz w:val="24"/>
              <w:szCs w:val="24"/>
              <w:lang w:eastAsia="en-GB"/>
            </w:rPr>
            <w:fldChar w:fldCharType="begin"/>
          </w:r>
          <w:r w:rsidR="000A26FD">
            <w:rPr>
              <w:rFonts w:ascii="Times New Roman" w:eastAsia="Times New Roman" w:hAnsi="Times New Roman" w:cs="Times New Roman"/>
              <w:color w:val="222222"/>
              <w:sz w:val="24"/>
              <w:szCs w:val="24"/>
              <w:lang w:val="nl-NL" w:eastAsia="en-GB"/>
            </w:rPr>
            <w:instrText xml:space="preserve"> CITATION ISO16 \l 1043 </w:instrText>
          </w:r>
          <w:r w:rsidR="000A26FD">
            <w:rPr>
              <w:rFonts w:ascii="Times New Roman" w:eastAsia="Times New Roman" w:hAnsi="Times New Roman" w:cs="Times New Roman"/>
              <w:color w:val="222222"/>
              <w:sz w:val="24"/>
              <w:szCs w:val="24"/>
              <w:lang w:eastAsia="en-GB"/>
            </w:rPr>
            <w:fldChar w:fldCharType="separate"/>
          </w:r>
          <w:r w:rsidR="000A26FD" w:rsidRPr="003C2A52">
            <w:rPr>
              <w:rFonts w:ascii="Times New Roman" w:eastAsia="Times New Roman" w:hAnsi="Times New Roman" w:cs="Times New Roman"/>
              <w:noProof/>
              <w:color w:val="222222"/>
              <w:sz w:val="24"/>
              <w:szCs w:val="24"/>
              <w:lang w:val="nl-NL" w:eastAsia="en-GB"/>
            </w:rPr>
            <w:t>[</w:t>
          </w:r>
          <w:hyperlink w:anchor="ISO16" w:history="1">
            <w:r w:rsidR="000A26FD" w:rsidRPr="003C2A52">
              <w:rPr>
                <w:rStyle w:val="Heading2Char"/>
                <w:rFonts w:eastAsiaTheme="minorHAnsi"/>
                <w:noProof/>
                <w:color w:val="222222"/>
                <w:sz w:val="24"/>
                <w:szCs w:val="24"/>
                <w:lang w:val="nl-NL"/>
              </w:rPr>
              <w:t>1</w:t>
            </w:r>
          </w:hyperlink>
          <w:r w:rsidR="000A26FD" w:rsidRPr="003C2A52">
            <w:rPr>
              <w:rFonts w:ascii="Times New Roman" w:eastAsia="Times New Roman" w:hAnsi="Times New Roman" w:cs="Times New Roman"/>
              <w:noProof/>
              <w:color w:val="222222"/>
              <w:sz w:val="24"/>
              <w:szCs w:val="24"/>
              <w:lang w:val="nl-NL" w:eastAsia="en-GB"/>
            </w:rPr>
            <w:t>]</w:t>
          </w:r>
          <w:r w:rsidR="000A26FD">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fragment</w:t>
      </w:r>
      <w:r w:rsidR="00335467" w:rsidRPr="00294B38">
        <w:rPr>
          <w:rFonts w:ascii="Times New Roman" w:eastAsia="Times New Roman" w:hAnsi="Times New Roman" w:cs="Times New Roman"/>
          <w:color w:val="222222"/>
          <w:sz w:val="24"/>
          <w:szCs w:val="24"/>
          <w:lang w:eastAsia="en-GB"/>
        </w:rPr>
        <w:t>s</w:t>
      </w:r>
      <w:r w:rsidR="00C7540F">
        <w:rPr>
          <w:rFonts w:ascii="Times New Roman" w:eastAsia="Times New Roman" w:hAnsi="Times New Roman" w:cs="Times New Roman"/>
          <w:color w:val="222222"/>
          <w:sz w:val="24"/>
          <w:szCs w:val="24"/>
          <w:lang w:eastAsia="en-GB"/>
        </w:rPr>
        <w:t xml:space="preserve"> (moof and mdat), </w:t>
      </w:r>
      <w:r w:rsidR="00335467" w:rsidRPr="00294B38">
        <w:rPr>
          <w:rFonts w:ascii="Times New Roman" w:eastAsia="Times New Roman" w:hAnsi="Times New Roman" w:cs="Times New Roman"/>
          <w:color w:val="222222"/>
          <w:sz w:val="24"/>
          <w:szCs w:val="24"/>
          <w:lang w:eastAsia="en-GB"/>
        </w:rPr>
        <w:t>the</w:t>
      </w:r>
      <w:r w:rsidR="00C7540F">
        <w:rPr>
          <w:rFonts w:ascii="Times New Roman" w:eastAsia="Times New Roman" w:hAnsi="Times New Roman" w:cs="Times New Roman"/>
          <w:color w:val="222222"/>
          <w:sz w:val="24"/>
          <w:szCs w:val="24"/>
          <w:lang w:eastAsia="en-GB"/>
        </w:rPr>
        <w:t xml:space="preserve"> payload of the</w:t>
      </w:r>
      <w:r w:rsidR="00335467" w:rsidRPr="00294B38">
        <w:rPr>
          <w:rFonts w:ascii="Times New Roman" w:eastAsia="Times New Roman" w:hAnsi="Times New Roman" w:cs="Times New Roman"/>
          <w:color w:val="222222"/>
          <w:sz w:val="24"/>
          <w:szCs w:val="24"/>
          <w:lang w:eastAsia="en-GB"/>
        </w:rPr>
        <w:t xml:space="preserve"> live </w:t>
      </w:r>
      <w:r w:rsidR="00C7540F">
        <w:rPr>
          <w:rFonts w:ascii="Times New Roman" w:eastAsia="Times New Roman" w:hAnsi="Times New Roman" w:cs="Times New Roman"/>
          <w:color w:val="222222"/>
          <w:sz w:val="24"/>
          <w:szCs w:val="24"/>
          <w:lang w:eastAsia="en-GB"/>
        </w:rPr>
        <w:t xml:space="preserve">media </w:t>
      </w:r>
      <w:r w:rsidR="00335467" w:rsidRPr="00294B38">
        <w:rPr>
          <w:rFonts w:ascii="Times New Roman" w:eastAsia="Times New Roman" w:hAnsi="Times New Roman" w:cs="Times New Roman"/>
          <w:color w:val="222222"/>
          <w:sz w:val="24"/>
          <w:szCs w:val="24"/>
          <w:lang w:eastAsia="en-GB"/>
        </w:rPr>
        <w:t>ingest</w:t>
      </w:r>
      <w:r w:rsidR="00C7540F">
        <w:rPr>
          <w:rFonts w:ascii="Times New Roman" w:eastAsia="Times New Roman" w:hAnsi="Times New Roman" w:cs="Times New Roman"/>
          <w:color w:val="222222"/>
          <w:sz w:val="24"/>
          <w:szCs w:val="24"/>
          <w:lang w:eastAsia="en-GB"/>
        </w:rPr>
        <w:t>.</w:t>
      </w:r>
    </w:p>
    <w:p w14:paraId="794DA156" w14:textId="24196828" w:rsidR="00E8310D" w:rsidRPr="00294B38" w:rsidRDefault="0034789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POST_</w:t>
      </w:r>
      <w:r w:rsidR="00E8310D" w:rsidRPr="00294B38">
        <w:rPr>
          <w:rFonts w:ascii="Times New Roman" w:eastAsia="Times New Roman" w:hAnsi="Times New Roman" w:cs="Times New Roman"/>
          <w:color w:val="222222"/>
          <w:sz w:val="24"/>
          <w:szCs w:val="24"/>
          <w:lang w:eastAsia="en-GB"/>
        </w:rPr>
        <w:t xml:space="preserve">URL:  Target URL of a post command in the HTTP protocol for pushing data </w:t>
      </w:r>
      <w:r w:rsidR="00335467" w:rsidRPr="00294B38">
        <w:rPr>
          <w:rFonts w:ascii="Times New Roman" w:eastAsia="Times New Roman" w:hAnsi="Times New Roman" w:cs="Times New Roman"/>
          <w:color w:val="222222"/>
          <w:sz w:val="24"/>
          <w:szCs w:val="24"/>
          <w:lang w:eastAsia="en-GB"/>
        </w:rPr>
        <w:t>from a source to a destination.</w:t>
      </w:r>
      <w:r w:rsidRPr="00294B38">
        <w:rPr>
          <w:rFonts w:ascii="Times New Roman" w:eastAsia="Times New Roman" w:hAnsi="Times New Roman" w:cs="Times New Roman"/>
          <w:color w:val="222222"/>
          <w:sz w:val="24"/>
          <w:szCs w:val="24"/>
          <w:lang w:eastAsia="en-GB"/>
        </w:rPr>
        <w:t xml:space="preserve"> </w:t>
      </w:r>
    </w:p>
    <w:p w14:paraId="73492FFD" w14:textId="0CD4957A" w:rsidR="00A56C4A" w:rsidRPr="00294B38" w:rsidRDefault="00A56C4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TCP</w:t>
      </w:r>
      <w:r w:rsidR="002F2C3F" w:rsidRPr="00294B38">
        <w:rPr>
          <w:rFonts w:ascii="Times New Roman" w:eastAsia="Times New Roman" w:hAnsi="Times New Roman" w:cs="Times New Roman"/>
          <w:color w:val="222222"/>
          <w:sz w:val="24"/>
          <w:szCs w:val="24"/>
          <w:lang w:eastAsia="en-GB"/>
        </w:rPr>
        <w:t>:</w:t>
      </w:r>
      <w:r w:rsidR="00E8310D" w:rsidRPr="00294B38">
        <w:rPr>
          <w:rFonts w:ascii="Times New Roman" w:eastAsia="Times New Roman" w:hAnsi="Times New Roman" w:cs="Times New Roman"/>
          <w:color w:val="222222"/>
          <w:sz w:val="24"/>
          <w:szCs w:val="24"/>
          <w:lang w:eastAsia="en-GB"/>
        </w:rPr>
        <w:t xml:space="preserve"> Transmission </w:t>
      </w:r>
      <w:r w:rsidR="00C77D5D">
        <w:rPr>
          <w:rFonts w:ascii="Times New Roman" w:eastAsia="Times New Roman" w:hAnsi="Times New Roman" w:cs="Times New Roman"/>
          <w:color w:val="222222"/>
          <w:sz w:val="24"/>
          <w:szCs w:val="24"/>
          <w:lang w:eastAsia="en-GB"/>
        </w:rPr>
        <w:t>C</w:t>
      </w:r>
      <w:r w:rsidR="00E8310D" w:rsidRPr="00294B38">
        <w:rPr>
          <w:rFonts w:ascii="Times New Roman" w:eastAsia="Times New Roman" w:hAnsi="Times New Roman" w:cs="Times New Roman"/>
          <w:color w:val="222222"/>
          <w:sz w:val="24"/>
          <w:szCs w:val="24"/>
          <w:lang w:eastAsia="en-GB"/>
        </w:rPr>
        <w:t xml:space="preserve">ontrol </w:t>
      </w:r>
      <w:r w:rsidR="00C77D5D">
        <w:rPr>
          <w:rFonts w:ascii="Times New Roman" w:eastAsia="Times New Roman" w:hAnsi="Times New Roman" w:cs="Times New Roman"/>
          <w:color w:val="222222"/>
          <w:sz w:val="24"/>
          <w:szCs w:val="24"/>
          <w:lang w:eastAsia="en-GB"/>
        </w:rPr>
        <w:t>P</w:t>
      </w:r>
      <w:r w:rsidR="00E8310D" w:rsidRPr="00294B38">
        <w:rPr>
          <w:rFonts w:ascii="Times New Roman" w:eastAsia="Times New Roman" w:hAnsi="Times New Roman" w:cs="Times New Roman"/>
          <w:color w:val="222222"/>
          <w:sz w:val="24"/>
          <w:szCs w:val="24"/>
          <w:lang w:eastAsia="en-GB"/>
        </w:rPr>
        <w:t>rotocol</w:t>
      </w:r>
      <w:r w:rsidR="00C77D5D">
        <w:rPr>
          <w:rFonts w:ascii="Times New Roman" w:eastAsia="Times New Roman" w:hAnsi="Times New Roman" w:cs="Times New Roman"/>
          <w:color w:val="222222"/>
          <w:sz w:val="24"/>
          <w:szCs w:val="24"/>
          <w:lang w:eastAsia="en-GB"/>
        </w:rPr>
        <w:t xml:space="preserve"> (TCP)</w:t>
      </w:r>
      <w:r w:rsidR="00E8310D" w:rsidRPr="00294B38">
        <w:rPr>
          <w:rFonts w:ascii="Times New Roman" w:eastAsia="Times New Roman" w:hAnsi="Times New Roman" w:cs="Times New Roman"/>
          <w:color w:val="222222"/>
          <w:sz w:val="24"/>
          <w:szCs w:val="24"/>
          <w:lang w:eastAsia="en-GB"/>
        </w:rPr>
        <w:t xml:space="preserve"> as defined in RFC 793 </w:t>
      </w:r>
      <w:sdt>
        <w:sdtPr>
          <w:rPr>
            <w:rFonts w:ascii="Times New Roman" w:eastAsia="Times New Roman" w:hAnsi="Times New Roman" w:cs="Times New Roman"/>
            <w:color w:val="222222"/>
            <w:sz w:val="24"/>
            <w:szCs w:val="24"/>
            <w:lang w:eastAsia="en-GB"/>
          </w:rPr>
          <w:id w:val="533003882"/>
          <w:citation/>
        </w:sdtPr>
        <w:sdtEndPr/>
        <w:sdtContent>
          <w:r w:rsidR="00E8310D" w:rsidRPr="003C2A52">
            <w:rPr>
              <w:rFonts w:ascii="Times New Roman" w:eastAsia="Times New Roman" w:hAnsi="Times New Roman" w:cs="Times New Roman"/>
              <w:color w:val="222222"/>
              <w:sz w:val="24"/>
              <w:szCs w:val="24"/>
              <w:lang w:eastAsia="en-GB"/>
            </w:rPr>
            <w:fldChar w:fldCharType="begin"/>
          </w:r>
          <w:r w:rsidR="00E8310D" w:rsidRPr="00294B38">
            <w:rPr>
              <w:rFonts w:ascii="Times New Roman" w:eastAsia="Times New Roman" w:hAnsi="Times New Roman" w:cs="Times New Roman"/>
              <w:color w:val="222222"/>
              <w:sz w:val="24"/>
              <w:szCs w:val="24"/>
              <w:lang w:val="nl-NL" w:eastAsia="en-GB"/>
            </w:rPr>
            <w:instrText xml:space="preserve"> CITATION DAR81 \l 1043 </w:instrText>
          </w:r>
          <w:r w:rsidR="00E8310D" w:rsidRPr="003C2A52">
            <w:rPr>
              <w:rFonts w:ascii="Times New Roman" w:eastAsia="Times New Roman" w:hAnsi="Times New Roman" w:cs="Times New Roman"/>
              <w:color w:val="222222"/>
              <w:sz w:val="24"/>
              <w:szCs w:val="24"/>
              <w:lang w:eastAsia="en-GB"/>
            </w:rPr>
            <w:fldChar w:fldCharType="separate"/>
          </w:r>
          <w:r w:rsidR="00E8310D" w:rsidRPr="00294B38">
            <w:rPr>
              <w:rFonts w:ascii="Times New Roman" w:eastAsia="Times New Roman" w:hAnsi="Times New Roman" w:cs="Times New Roman"/>
              <w:noProof/>
              <w:color w:val="222222"/>
              <w:sz w:val="24"/>
              <w:szCs w:val="24"/>
              <w:lang w:val="nl-NL" w:eastAsia="en-GB"/>
            </w:rPr>
            <w:t>[</w:t>
          </w:r>
          <w:hyperlink w:anchor="DAR81" w:history="1">
            <w:r w:rsidR="00E8310D" w:rsidRPr="00294B38">
              <w:rPr>
                <w:rStyle w:val="Heading2Char"/>
                <w:rFonts w:eastAsiaTheme="minorHAnsi"/>
                <w:noProof/>
                <w:color w:val="222222"/>
                <w:sz w:val="24"/>
                <w:szCs w:val="24"/>
                <w:lang w:val="nl-NL"/>
              </w:rPr>
              <w:t>3</w:t>
            </w:r>
          </w:hyperlink>
          <w:r w:rsidR="00E8310D" w:rsidRPr="00294B38">
            <w:rPr>
              <w:rFonts w:ascii="Times New Roman" w:eastAsia="Times New Roman" w:hAnsi="Times New Roman" w:cs="Times New Roman"/>
              <w:noProof/>
              <w:color w:val="222222"/>
              <w:sz w:val="24"/>
              <w:szCs w:val="24"/>
              <w:lang w:val="nl-NL" w:eastAsia="en-GB"/>
            </w:rPr>
            <w:t>]</w:t>
          </w:r>
          <w:r w:rsidR="00E8310D" w:rsidRPr="003C2A52">
            <w:rPr>
              <w:rFonts w:ascii="Times New Roman" w:eastAsia="Times New Roman" w:hAnsi="Times New Roman" w:cs="Times New Roman"/>
              <w:color w:val="222222"/>
              <w:sz w:val="24"/>
              <w:szCs w:val="24"/>
              <w:lang w:eastAsia="en-GB"/>
            </w:rPr>
            <w:fldChar w:fldCharType="end"/>
          </w:r>
        </w:sdtContent>
      </w:sdt>
    </w:p>
    <w:p w14:paraId="7CCF885D" w14:textId="6DDDF845" w:rsidR="0034789A" w:rsidRPr="00294B38" w:rsidRDefault="0034789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URI_SAFE_IDENTIFIER: identifier/string formatted according to </w:t>
      </w:r>
      <w:sdt>
        <w:sdtPr>
          <w:rPr>
            <w:rFonts w:ascii="Times New Roman" w:eastAsia="Times New Roman" w:hAnsi="Times New Roman" w:cs="Times New Roman"/>
            <w:color w:val="222222"/>
            <w:sz w:val="24"/>
            <w:szCs w:val="24"/>
            <w:lang w:eastAsia="en-GB"/>
          </w:rPr>
          <w:id w:val="-2051910726"/>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TBe98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noProof/>
              <w:color w:val="222222"/>
              <w:sz w:val="24"/>
              <w:szCs w:val="24"/>
              <w:lang w:val="nl-NL" w:eastAsia="en-GB"/>
            </w:rPr>
            <w:t>[</w:t>
          </w:r>
          <w:hyperlink w:anchor="TBe98" w:history="1">
            <w:r w:rsidRPr="00294B38">
              <w:rPr>
                <w:rStyle w:val="Heading2Char"/>
                <w:rFonts w:eastAsiaTheme="minorHAnsi"/>
                <w:noProof/>
                <w:color w:val="222222"/>
                <w:sz w:val="24"/>
                <w:szCs w:val="24"/>
                <w:lang w:val="nl-NL"/>
              </w:rPr>
              <w:t>4</w:t>
            </w:r>
          </w:hyperlink>
          <w:r w:rsidRPr="00294B38">
            <w:rPr>
              <w:rFonts w:ascii="Times New Roman" w:eastAsia="Times New Roman" w:hAnsi="Times New Roman" w:cs="Times New Roman"/>
              <w:noProof/>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p>
    <w:p w14:paraId="290AA37D" w14:textId="1549CB6A" w:rsidR="002F2C3F" w:rsidRPr="00294B38" w:rsidRDefault="00665ABA"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Connection</w:t>
      </w:r>
      <w:r w:rsidR="0034789A" w:rsidRPr="00294B38">
        <w:rPr>
          <w:rFonts w:ascii="Times New Roman" w:eastAsia="Times New Roman" w:hAnsi="Times New Roman" w:cs="Times New Roman"/>
          <w:color w:val="222222"/>
          <w:sz w:val="24"/>
          <w:szCs w:val="24"/>
          <w:lang w:eastAsia="en-GB"/>
        </w:rPr>
        <w:t>: connection setup between a host and a source using the TCP protocol and the HTTP POST method.</w:t>
      </w:r>
    </w:p>
    <w:p w14:paraId="7DD96BC6" w14:textId="527BEF72" w:rsidR="0034789A" w:rsidRPr="00294B38" w:rsidRDefault="00AC4211"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L</w:t>
      </w:r>
      <w:r w:rsidR="0034789A" w:rsidRPr="00294B38">
        <w:rPr>
          <w:rFonts w:ascii="Times New Roman" w:eastAsia="Times New Roman" w:hAnsi="Times New Roman" w:cs="Times New Roman"/>
          <w:color w:val="222222"/>
          <w:sz w:val="24"/>
          <w:szCs w:val="24"/>
          <w:lang w:eastAsia="en-GB"/>
        </w:rPr>
        <w:t>ive stream event: the total</w:t>
      </w:r>
      <w:r w:rsidR="006169B7" w:rsidRPr="00294B38">
        <w:rPr>
          <w:rFonts w:ascii="Times New Roman" w:eastAsia="Times New Roman" w:hAnsi="Times New Roman" w:cs="Times New Roman"/>
          <w:color w:val="222222"/>
          <w:sz w:val="24"/>
          <w:szCs w:val="24"/>
          <w:lang w:eastAsia="en-GB"/>
        </w:rPr>
        <w:t xml:space="preserve"> media</w:t>
      </w:r>
      <w:r w:rsidR="0034789A" w:rsidRPr="00294B38">
        <w:rPr>
          <w:rFonts w:ascii="Times New Roman" w:eastAsia="Times New Roman" w:hAnsi="Times New Roman" w:cs="Times New Roman"/>
          <w:color w:val="222222"/>
          <w:sz w:val="24"/>
          <w:szCs w:val="24"/>
          <w:lang w:eastAsia="en-GB"/>
        </w:rPr>
        <w:t xml:space="preserve"> </w:t>
      </w:r>
      <w:r w:rsidR="006169B7" w:rsidRPr="00294B38">
        <w:rPr>
          <w:rFonts w:ascii="Times New Roman" w:eastAsia="Times New Roman" w:hAnsi="Times New Roman" w:cs="Times New Roman"/>
          <w:color w:val="222222"/>
          <w:sz w:val="24"/>
          <w:szCs w:val="24"/>
          <w:lang w:eastAsia="en-GB"/>
        </w:rPr>
        <w:t xml:space="preserve">broadcast </w:t>
      </w:r>
      <w:r w:rsidR="0034789A" w:rsidRPr="00294B38">
        <w:rPr>
          <w:rFonts w:ascii="Times New Roman" w:eastAsia="Times New Roman" w:hAnsi="Times New Roman" w:cs="Times New Roman"/>
          <w:color w:val="222222"/>
          <w:sz w:val="24"/>
          <w:szCs w:val="24"/>
          <w:lang w:eastAsia="en-GB"/>
        </w:rPr>
        <w:t xml:space="preserve">stream of the </w:t>
      </w:r>
      <w:r w:rsidR="006169B7" w:rsidRPr="00294B38">
        <w:rPr>
          <w:rFonts w:ascii="Times New Roman" w:eastAsia="Times New Roman" w:hAnsi="Times New Roman" w:cs="Times New Roman"/>
          <w:color w:val="222222"/>
          <w:sz w:val="24"/>
          <w:szCs w:val="24"/>
          <w:lang w:eastAsia="en-GB"/>
        </w:rPr>
        <w:t xml:space="preserve">encoder </w:t>
      </w:r>
      <w:r w:rsidR="0034789A" w:rsidRPr="00294B38">
        <w:rPr>
          <w:rFonts w:ascii="Times New Roman" w:eastAsia="Times New Roman" w:hAnsi="Times New Roman" w:cs="Times New Roman"/>
          <w:color w:val="222222"/>
          <w:sz w:val="24"/>
          <w:szCs w:val="24"/>
          <w:lang w:eastAsia="en-GB"/>
        </w:rPr>
        <w:t>ingest</w:t>
      </w:r>
      <w:r w:rsidR="006169B7" w:rsidRPr="00294B38">
        <w:rPr>
          <w:rFonts w:ascii="Times New Roman" w:eastAsia="Times New Roman" w:hAnsi="Times New Roman" w:cs="Times New Roman"/>
          <w:color w:val="222222"/>
          <w:sz w:val="24"/>
          <w:szCs w:val="24"/>
          <w:lang w:eastAsia="en-GB"/>
        </w:rPr>
        <w:t xml:space="preserve"> or source to be pushed to the destination</w:t>
      </w:r>
      <w:r w:rsidR="00335467" w:rsidRPr="00294B38">
        <w:rPr>
          <w:rFonts w:ascii="Times New Roman" w:eastAsia="Times New Roman" w:hAnsi="Times New Roman" w:cs="Times New Roman"/>
          <w:color w:val="222222"/>
          <w:sz w:val="24"/>
          <w:szCs w:val="24"/>
          <w:lang w:eastAsia="en-GB"/>
        </w:rPr>
        <w:t xml:space="preserve">. </w:t>
      </w:r>
    </w:p>
    <w:p w14:paraId="182EAC42" w14:textId="105F83E4" w:rsidR="004C133C" w:rsidRPr="00294B38" w:rsidRDefault="00230975" w:rsidP="00230975">
      <w:pPr>
        <w:pStyle w:val="Heading2"/>
      </w:pPr>
      <w:r w:rsidRPr="00294B38">
        <w:t xml:space="preserve">4. </w:t>
      </w:r>
      <w:r w:rsidR="00753B40">
        <w:t xml:space="preserve">Ingest </w:t>
      </w:r>
      <w:r w:rsidR="004C133C" w:rsidRPr="00294B38">
        <w:t xml:space="preserve">Protocol </w:t>
      </w:r>
      <w:r w:rsidR="00753B40">
        <w:t>Requirements</w:t>
      </w:r>
      <w:r w:rsidR="00262B9C" w:rsidRPr="00294B38">
        <w:t xml:space="preserve"> </w:t>
      </w:r>
    </w:p>
    <w:p w14:paraId="13AB8BD0" w14:textId="5679A1F1" w:rsidR="0085753A" w:rsidRPr="00294B38" w:rsidRDefault="00CB2D5F"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w:t>
      </w:r>
      <w:r w:rsidR="004C133C"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media</w:t>
      </w:r>
      <w:r w:rsidR="00612FB8">
        <w:rPr>
          <w:rFonts w:ascii="Times New Roman" w:eastAsia="Times New Roman" w:hAnsi="Times New Roman" w:cs="Times New Roman"/>
          <w:color w:val="222222"/>
          <w:sz w:val="24"/>
          <w:szCs w:val="24"/>
          <w:lang w:eastAsia="en-GB"/>
        </w:rPr>
        <w:t xml:space="preserve"> and time</w:t>
      </w:r>
      <w:ins w:id="7" w:author="rufael mekuria" w:date="2018-01-08T14:02:00Z">
        <w:r w:rsidR="00B33380">
          <w:rPr>
            <w:rFonts w:ascii="Times New Roman" w:eastAsia="Times New Roman" w:hAnsi="Times New Roman" w:cs="Times New Roman"/>
            <w:color w:val="222222"/>
            <w:sz w:val="24"/>
            <w:szCs w:val="24"/>
            <w:lang w:eastAsia="en-GB"/>
          </w:rPr>
          <w:t>d</w:t>
        </w:r>
      </w:ins>
      <w:r w:rsidR="00612FB8">
        <w:rPr>
          <w:rFonts w:ascii="Times New Roman" w:eastAsia="Times New Roman" w:hAnsi="Times New Roman" w:cs="Times New Roman"/>
          <w:color w:val="222222"/>
          <w:sz w:val="24"/>
          <w:szCs w:val="24"/>
          <w:lang w:eastAsia="en-GB"/>
        </w:rPr>
        <w:t xml:space="preserve"> meta-data</w:t>
      </w:r>
      <w:r w:rsidRPr="00294B38">
        <w:rPr>
          <w:rFonts w:ascii="Times New Roman" w:eastAsia="Times New Roman" w:hAnsi="Times New Roman" w:cs="Times New Roman"/>
          <w:color w:val="222222"/>
          <w:sz w:val="24"/>
          <w:szCs w:val="24"/>
          <w:lang w:eastAsia="en-GB"/>
        </w:rPr>
        <w:t xml:space="preserve"> ingest specification</w:t>
      </w:r>
      <w:r w:rsidR="004C133C" w:rsidRPr="00294B38">
        <w:rPr>
          <w:rFonts w:ascii="Times New Roman" w:eastAsia="Times New Roman" w:hAnsi="Times New Roman" w:cs="Times New Roman"/>
          <w:color w:val="222222"/>
          <w:sz w:val="24"/>
          <w:szCs w:val="24"/>
          <w:lang w:eastAsia="en-GB"/>
        </w:rPr>
        <w:t xml:space="preserve"> uses a standard long-ru</w:t>
      </w:r>
      <w:r w:rsidRPr="00294B38">
        <w:rPr>
          <w:rFonts w:ascii="Times New Roman" w:eastAsia="Times New Roman" w:hAnsi="Times New Roman" w:cs="Times New Roman"/>
          <w:color w:val="222222"/>
          <w:sz w:val="24"/>
          <w:szCs w:val="24"/>
          <w:lang w:eastAsia="en-GB"/>
        </w:rPr>
        <w:t>nning HTTP POST request to trans</w:t>
      </w:r>
      <w:r w:rsidR="004C133C" w:rsidRPr="00294B38">
        <w:rPr>
          <w:rFonts w:ascii="Times New Roman" w:eastAsia="Times New Roman" w:hAnsi="Times New Roman" w:cs="Times New Roman"/>
          <w:color w:val="222222"/>
          <w:sz w:val="24"/>
          <w:szCs w:val="24"/>
          <w:lang w:eastAsia="en-GB"/>
        </w:rPr>
        <w:t xml:space="preserve">mit encoded media data packaged in fragmented </w:t>
      </w:r>
      <w:r w:rsidR="00612FB8">
        <w:rPr>
          <w:rFonts w:ascii="Times New Roman" w:eastAsia="Times New Roman" w:hAnsi="Times New Roman" w:cs="Times New Roman"/>
          <w:color w:val="222222"/>
          <w:sz w:val="24"/>
          <w:szCs w:val="24"/>
          <w:lang w:eastAsia="en-GB"/>
        </w:rPr>
        <w:t xml:space="preserve">ISO BMFF </w:t>
      </w:r>
      <w:sdt>
        <w:sdtPr>
          <w:rPr>
            <w:rFonts w:ascii="Times New Roman" w:eastAsia="Times New Roman" w:hAnsi="Times New Roman" w:cs="Times New Roman"/>
            <w:color w:val="222222"/>
            <w:sz w:val="24"/>
            <w:szCs w:val="24"/>
            <w:lang w:eastAsia="en-GB"/>
          </w:rPr>
          <w:id w:val="516122301"/>
          <w:citation/>
        </w:sdtPr>
        <w:sdtEndPr/>
        <w:sdtContent>
          <w:r w:rsidR="00612FB8">
            <w:rPr>
              <w:rFonts w:ascii="Times New Roman" w:eastAsia="Times New Roman" w:hAnsi="Times New Roman" w:cs="Times New Roman"/>
              <w:color w:val="222222"/>
              <w:sz w:val="24"/>
              <w:szCs w:val="24"/>
              <w:lang w:eastAsia="en-GB"/>
            </w:rPr>
            <w:fldChar w:fldCharType="begin"/>
          </w:r>
          <w:r w:rsidR="00612FB8">
            <w:rPr>
              <w:rFonts w:ascii="Times New Roman" w:eastAsia="Times New Roman" w:hAnsi="Times New Roman" w:cs="Times New Roman"/>
              <w:color w:val="222222"/>
              <w:sz w:val="24"/>
              <w:szCs w:val="24"/>
              <w:lang w:val="nl-NL" w:eastAsia="en-GB"/>
            </w:rPr>
            <w:instrText xml:space="preserve"> CITATION ISO16 \l 1043 </w:instrText>
          </w:r>
          <w:r w:rsidR="00612FB8">
            <w:rPr>
              <w:rFonts w:ascii="Times New Roman" w:eastAsia="Times New Roman" w:hAnsi="Times New Roman" w:cs="Times New Roman"/>
              <w:color w:val="222222"/>
              <w:sz w:val="24"/>
              <w:szCs w:val="24"/>
              <w:lang w:eastAsia="en-GB"/>
            </w:rPr>
            <w:fldChar w:fldCharType="separate"/>
          </w:r>
          <w:r w:rsidR="00612FB8" w:rsidRPr="003C2A52">
            <w:rPr>
              <w:rFonts w:ascii="Times New Roman" w:eastAsia="Times New Roman" w:hAnsi="Times New Roman" w:cs="Times New Roman"/>
              <w:noProof/>
              <w:color w:val="222222"/>
              <w:sz w:val="24"/>
              <w:szCs w:val="24"/>
              <w:lang w:val="nl-NL" w:eastAsia="en-GB"/>
            </w:rPr>
            <w:t>[</w:t>
          </w:r>
          <w:hyperlink w:anchor="ISO16" w:history="1">
            <w:r w:rsidR="00612FB8" w:rsidRPr="003C2A52">
              <w:rPr>
                <w:rStyle w:val="Heading2Char"/>
                <w:rFonts w:eastAsiaTheme="minorHAnsi"/>
                <w:noProof/>
                <w:color w:val="222222"/>
                <w:sz w:val="24"/>
                <w:szCs w:val="24"/>
                <w:lang w:val="nl-NL"/>
              </w:rPr>
              <w:t>1</w:t>
            </w:r>
          </w:hyperlink>
          <w:r w:rsidR="00612FB8" w:rsidRPr="003C2A52">
            <w:rPr>
              <w:rFonts w:ascii="Times New Roman" w:eastAsia="Times New Roman" w:hAnsi="Times New Roman" w:cs="Times New Roman"/>
              <w:noProof/>
              <w:color w:val="222222"/>
              <w:sz w:val="24"/>
              <w:szCs w:val="24"/>
              <w:lang w:val="nl-NL" w:eastAsia="en-GB"/>
            </w:rPr>
            <w:t>]</w:t>
          </w:r>
          <w:r w:rsidR="00612FB8">
            <w:rPr>
              <w:rFonts w:ascii="Times New Roman" w:eastAsia="Times New Roman" w:hAnsi="Times New Roman" w:cs="Times New Roman"/>
              <w:color w:val="222222"/>
              <w:sz w:val="24"/>
              <w:szCs w:val="24"/>
              <w:lang w:eastAsia="en-GB"/>
            </w:rPr>
            <w:fldChar w:fldCharType="end"/>
          </w:r>
        </w:sdtContent>
      </w:sdt>
      <w:r w:rsidR="004C133C" w:rsidRPr="00294B38">
        <w:rPr>
          <w:rFonts w:ascii="Times New Roman" w:eastAsia="Times New Roman" w:hAnsi="Times New Roman" w:cs="Times New Roman"/>
          <w:color w:val="222222"/>
          <w:sz w:val="24"/>
          <w:szCs w:val="24"/>
          <w:lang w:eastAsia="en-GB"/>
        </w:rPr>
        <w:t xml:space="preserve"> format to the </w:t>
      </w:r>
      <w:r w:rsidR="00612FB8">
        <w:rPr>
          <w:rFonts w:ascii="Times New Roman" w:eastAsia="Times New Roman" w:hAnsi="Times New Roman" w:cs="Times New Roman"/>
          <w:color w:val="222222"/>
          <w:sz w:val="24"/>
          <w:szCs w:val="24"/>
          <w:lang w:eastAsia="en-GB"/>
        </w:rPr>
        <w:t>media processing entity</w:t>
      </w:r>
      <w:r w:rsidR="004C133C" w:rsidRPr="00294B38">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w:t>
      </w:r>
      <w:r w:rsidR="004C133C" w:rsidRPr="00294B38">
        <w:rPr>
          <w:rFonts w:ascii="Times New Roman" w:eastAsia="Times New Roman" w:hAnsi="Times New Roman" w:cs="Times New Roman"/>
          <w:color w:val="222222"/>
          <w:sz w:val="24"/>
          <w:szCs w:val="24"/>
          <w:lang w:eastAsia="en-GB"/>
        </w:rPr>
        <w:t>Each HTTP POST sends a complete fragmented MP4 bitstream ("stream"), starting from the beginning with header boxes (</w:t>
      </w:r>
      <w:r w:rsidR="004C133C" w:rsidRPr="00294B38">
        <w:rPr>
          <w:rFonts w:ascii="Times New Roman" w:eastAsia="Times New Roman" w:hAnsi="Times New Roman" w:cs="Times New Roman"/>
          <w:b/>
          <w:bCs/>
          <w:color w:val="222222"/>
          <w:sz w:val="24"/>
          <w:szCs w:val="24"/>
          <w:lang w:eastAsia="en-GB"/>
        </w:rPr>
        <w:t>ftyp</w:t>
      </w:r>
      <w:r w:rsidR="004C133C" w:rsidRPr="00294B38">
        <w:rPr>
          <w:rFonts w:ascii="Times New Roman" w:eastAsia="Times New Roman" w:hAnsi="Times New Roman" w:cs="Times New Roman"/>
          <w:color w:val="222222"/>
          <w:sz w:val="24"/>
          <w:szCs w:val="24"/>
          <w:lang w:eastAsia="en-GB"/>
        </w:rPr>
        <w:t xml:space="preserve"> and </w:t>
      </w:r>
      <w:r w:rsidR="004C133C" w:rsidRPr="00294B38">
        <w:rPr>
          <w:rFonts w:ascii="Times New Roman" w:eastAsia="Times New Roman" w:hAnsi="Times New Roman" w:cs="Times New Roman"/>
          <w:b/>
          <w:bCs/>
          <w:color w:val="222222"/>
          <w:sz w:val="24"/>
          <w:szCs w:val="24"/>
          <w:lang w:eastAsia="en-GB"/>
        </w:rPr>
        <w:t>moov</w:t>
      </w:r>
      <w:r w:rsidR="004C133C" w:rsidRPr="00294B38">
        <w:rPr>
          <w:rFonts w:ascii="Times New Roman" w:eastAsia="Times New Roman" w:hAnsi="Times New Roman" w:cs="Times New Roman"/>
          <w:color w:val="222222"/>
          <w:sz w:val="24"/>
          <w:szCs w:val="24"/>
          <w:lang w:eastAsia="en-GB"/>
        </w:rPr>
        <w:t> boxes), and contin</w:t>
      </w:r>
      <w:r w:rsidR="007B591B">
        <w:rPr>
          <w:rFonts w:ascii="Times New Roman" w:eastAsia="Times New Roman" w:hAnsi="Times New Roman" w:cs="Times New Roman"/>
          <w:color w:val="222222"/>
          <w:sz w:val="24"/>
          <w:szCs w:val="24"/>
          <w:lang w:eastAsia="en-GB"/>
        </w:rPr>
        <w:t>-</w:t>
      </w:r>
      <w:r w:rsidR="004C133C" w:rsidRPr="00294B38">
        <w:rPr>
          <w:rFonts w:ascii="Times New Roman" w:eastAsia="Times New Roman" w:hAnsi="Times New Roman" w:cs="Times New Roman"/>
          <w:color w:val="222222"/>
          <w:sz w:val="24"/>
          <w:szCs w:val="24"/>
          <w:lang w:eastAsia="en-GB"/>
        </w:rPr>
        <w:t>uing with a sequence of fragments (</w:t>
      </w:r>
      <w:r w:rsidR="004C133C" w:rsidRPr="00294B38">
        <w:rPr>
          <w:rFonts w:ascii="Times New Roman" w:eastAsia="Times New Roman" w:hAnsi="Times New Roman" w:cs="Times New Roman"/>
          <w:b/>
          <w:bCs/>
          <w:color w:val="222222"/>
          <w:sz w:val="24"/>
          <w:szCs w:val="24"/>
          <w:lang w:eastAsia="en-GB"/>
        </w:rPr>
        <w:t>moof</w:t>
      </w:r>
      <w:r w:rsidR="004C133C" w:rsidRPr="00294B38">
        <w:rPr>
          <w:rFonts w:ascii="Times New Roman" w:eastAsia="Times New Roman" w:hAnsi="Times New Roman" w:cs="Times New Roman"/>
          <w:color w:val="222222"/>
          <w:sz w:val="24"/>
          <w:szCs w:val="24"/>
          <w:lang w:eastAsia="en-GB"/>
        </w:rPr>
        <w:t> and </w:t>
      </w:r>
      <w:r w:rsidR="004C133C" w:rsidRPr="00294B38">
        <w:rPr>
          <w:rFonts w:ascii="Times New Roman" w:eastAsia="Times New Roman" w:hAnsi="Times New Roman" w:cs="Times New Roman"/>
          <w:b/>
          <w:bCs/>
          <w:color w:val="222222"/>
          <w:sz w:val="24"/>
          <w:szCs w:val="24"/>
          <w:lang w:eastAsia="en-GB"/>
        </w:rPr>
        <w:t>mdat</w:t>
      </w:r>
      <w:r w:rsidR="004C133C" w:rsidRPr="00294B38">
        <w:rPr>
          <w:rFonts w:ascii="Times New Roman" w:eastAsia="Times New Roman" w:hAnsi="Times New Roman" w:cs="Times New Roman"/>
          <w:color w:val="222222"/>
          <w:sz w:val="24"/>
          <w:szCs w:val="24"/>
          <w:lang w:eastAsia="en-GB"/>
        </w:rPr>
        <w:t xml:space="preserve"> boxes). An example of the </w:t>
      </w:r>
      <w:r w:rsidRPr="00294B38">
        <w:rPr>
          <w:rFonts w:ascii="Times New Roman" w:eastAsia="Times New Roman" w:hAnsi="Times New Roman" w:cs="Times New Roman"/>
          <w:color w:val="222222"/>
          <w:sz w:val="24"/>
          <w:szCs w:val="24"/>
          <w:lang w:eastAsia="en-GB"/>
        </w:rPr>
        <w:t xml:space="preserve">Fragmented </w:t>
      </w:r>
      <w:r w:rsidR="00833EB6" w:rsidRPr="00294B38">
        <w:rPr>
          <w:rFonts w:ascii="Times New Roman" w:eastAsia="Times New Roman" w:hAnsi="Times New Roman" w:cs="Times New Roman"/>
          <w:color w:val="222222"/>
          <w:sz w:val="24"/>
          <w:szCs w:val="24"/>
          <w:lang w:eastAsia="en-GB"/>
        </w:rPr>
        <w:t xml:space="preserve">Media Ingest </w:t>
      </w:r>
      <w:r w:rsidR="004C133C" w:rsidRPr="00294B38">
        <w:rPr>
          <w:rFonts w:ascii="Times New Roman" w:eastAsia="Times New Roman" w:hAnsi="Times New Roman" w:cs="Times New Roman"/>
          <w:color w:val="222222"/>
          <w:sz w:val="24"/>
          <w:szCs w:val="24"/>
          <w:lang w:eastAsia="en-GB"/>
        </w:rPr>
        <w:t xml:space="preserve">POST URL </w:t>
      </w:r>
      <w:r w:rsidR="00612FB8">
        <w:rPr>
          <w:rFonts w:ascii="Times New Roman" w:eastAsia="Times New Roman" w:hAnsi="Times New Roman" w:cs="Times New Roman"/>
          <w:color w:val="222222"/>
          <w:sz w:val="24"/>
          <w:szCs w:val="24"/>
          <w:lang w:eastAsia="en-GB"/>
        </w:rPr>
        <w:t>targeting the media processing entity is</w:t>
      </w:r>
      <w:r w:rsidR="004C133C" w:rsidRPr="00294B38">
        <w:rPr>
          <w:rFonts w:ascii="Times New Roman" w:eastAsia="Times New Roman" w:hAnsi="Times New Roman" w:cs="Times New Roman"/>
          <w:color w:val="222222"/>
          <w:sz w:val="24"/>
          <w:szCs w:val="24"/>
          <w:lang w:eastAsia="en-GB"/>
        </w:rPr>
        <w:t>:</w:t>
      </w:r>
    </w:p>
    <w:p w14:paraId="6D570E98" w14:textId="41B63F6E" w:rsidR="00262B9C" w:rsidRPr="00294B38" w:rsidRDefault="004C133C" w:rsidP="003C2A52">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0"/>
          <w:szCs w:val="20"/>
          <w:bdr w:val="none" w:sz="0" w:space="0" w:color="auto" w:frame="1"/>
          <w:shd w:val="clear" w:color="auto" w:fill="F9F9F9"/>
          <w:lang w:eastAsia="en-GB"/>
        </w:rPr>
        <w:t>http://customer.channel.mediaservices.windows.net/ingest.isml/streams(720p)</w:t>
      </w:r>
    </w:p>
    <w:p w14:paraId="019EDFD7" w14:textId="5690D413" w:rsidR="00833EB6" w:rsidRPr="00294B38" w:rsidRDefault="002F2C3F" w:rsidP="00833EB6">
      <w:pPr>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POST URL and </w:t>
      </w:r>
      <w:r w:rsidR="00262B9C" w:rsidRPr="00294B38">
        <w:rPr>
          <w:rFonts w:ascii="Times New Roman" w:eastAsia="Times New Roman" w:hAnsi="Times New Roman" w:cs="Times New Roman"/>
          <w:color w:val="222222"/>
          <w:sz w:val="24"/>
          <w:szCs w:val="24"/>
          <w:lang w:eastAsia="en-GB"/>
        </w:rPr>
        <w:t xml:space="preserve">syntax </w:t>
      </w:r>
      <w:r w:rsidRPr="00294B38">
        <w:rPr>
          <w:rFonts w:ascii="Times New Roman" w:eastAsia="Times New Roman" w:hAnsi="Times New Roman" w:cs="Times New Roman"/>
          <w:color w:val="222222"/>
          <w:sz w:val="24"/>
          <w:szCs w:val="24"/>
          <w:lang w:eastAsia="en-GB"/>
        </w:rPr>
        <w:t>is defined as follows using the RFC 5234 ANB</w:t>
      </w:r>
      <w:r w:rsidR="00C7540F">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585300251"/>
          <w:citation/>
        </w:sdtPr>
        <w:sdtEndPr/>
        <w:sdtContent>
          <w:r w:rsidR="00C7540F">
            <w:rPr>
              <w:rFonts w:ascii="Times New Roman" w:eastAsia="Times New Roman" w:hAnsi="Times New Roman" w:cs="Times New Roman"/>
              <w:color w:val="222222"/>
              <w:sz w:val="24"/>
              <w:szCs w:val="24"/>
              <w:lang w:eastAsia="en-GB"/>
            </w:rPr>
            <w:fldChar w:fldCharType="begin"/>
          </w:r>
          <w:r w:rsidR="00C7540F">
            <w:rPr>
              <w:rFonts w:ascii="Times New Roman" w:eastAsia="Times New Roman" w:hAnsi="Times New Roman" w:cs="Times New Roman"/>
              <w:color w:val="222222"/>
              <w:sz w:val="24"/>
              <w:szCs w:val="24"/>
              <w:lang w:val="nl-NL" w:eastAsia="en-GB"/>
            </w:rPr>
            <w:instrText xml:space="preserve"> CITATION IET08 \l 1043 </w:instrText>
          </w:r>
          <w:r w:rsidR="00C7540F">
            <w:rPr>
              <w:rFonts w:ascii="Times New Roman" w:eastAsia="Times New Roman" w:hAnsi="Times New Roman" w:cs="Times New Roman"/>
              <w:color w:val="222222"/>
              <w:sz w:val="24"/>
              <w:szCs w:val="24"/>
              <w:lang w:eastAsia="en-GB"/>
            </w:rPr>
            <w:fldChar w:fldCharType="separate"/>
          </w:r>
          <w:r w:rsidR="00C7540F" w:rsidRPr="003C2A52">
            <w:rPr>
              <w:rFonts w:ascii="Times New Roman" w:eastAsia="Times New Roman" w:hAnsi="Times New Roman" w:cs="Times New Roman"/>
              <w:noProof/>
              <w:color w:val="222222"/>
              <w:sz w:val="24"/>
              <w:szCs w:val="24"/>
              <w:lang w:val="nl-NL" w:eastAsia="en-GB"/>
            </w:rPr>
            <w:t>[</w:t>
          </w:r>
          <w:hyperlink w:anchor="IET08" w:history="1">
            <w:r w:rsidR="00C7540F" w:rsidRPr="003C2A52">
              <w:rPr>
                <w:rStyle w:val="Heading2Char"/>
                <w:rFonts w:eastAsiaTheme="minorHAnsi"/>
                <w:noProof/>
                <w:color w:val="222222"/>
                <w:sz w:val="24"/>
                <w:szCs w:val="24"/>
                <w:lang w:val="nl-NL"/>
              </w:rPr>
              <w:t>9</w:t>
            </w:r>
          </w:hyperlink>
          <w:r w:rsidR="00C7540F" w:rsidRPr="003C2A52">
            <w:rPr>
              <w:rFonts w:ascii="Times New Roman" w:eastAsia="Times New Roman" w:hAnsi="Times New Roman" w:cs="Times New Roman"/>
              <w:noProof/>
              <w:color w:val="222222"/>
              <w:sz w:val="24"/>
              <w:szCs w:val="24"/>
              <w:lang w:val="nl-NL" w:eastAsia="en-GB"/>
            </w:rPr>
            <w:t>]</w:t>
          </w:r>
          <w:r w:rsidR="00C7540F">
            <w:rPr>
              <w:rFonts w:ascii="Times New Roman" w:eastAsia="Times New Roman" w:hAnsi="Times New Roman" w:cs="Times New Roman"/>
              <w:color w:val="222222"/>
              <w:sz w:val="24"/>
              <w:szCs w:val="24"/>
              <w:lang w:eastAsia="en-GB"/>
            </w:rPr>
            <w:fldChar w:fldCharType="end"/>
          </w:r>
        </w:sdtContent>
      </w:sdt>
      <w:r w:rsidR="00612FB8">
        <w:rPr>
          <w:rFonts w:ascii="Times New Roman" w:eastAsia="Times New Roman" w:hAnsi="Times New Roman" w:cs="Times New Roman"/>
          <w:color w:val="222222"/>
          <w:sz w:val="24"/>
          <w:szCs w:val="24"/>
          <w:lang w:eastAsia="en-GB"/>
        </w:rPr>
        <w:t xml:space="preserve"> to specify the structure</w:t>
      </w:r>
      <w:r w:rsidRPr="00294B38">
        <w:rPr>
          <w:rFonts w:ascii="Times New Roman" w:eastAsia="Times New Roman" w:hAnsi="Times New Roman" w:cs="Times New Roman"/>
          <w:color w:val="222222"/>
          <w:sz w:val="24"/>
          <w:szCs w:val="24"/>
          <w:lang w:eastAsia="en-GB"/>
        </w:rPr>
        <w:t xml:space="preserve">. </w:t>
      </w:r>
    </w:p>
    <w:p w14:paraId="1AC32705" w14:textId="02C25E07" w:rsidR="005B264B" w:rsidRDefault="005B264B" w:rsidP="002F2C3F">
      <w:pPr>
        <w:pStyle w:val="Default"/>
        <w:spacing w:after="23"/>
        <w:rPr>
          <w:rFonts w:ascii="Times New Roman" w:hAnsi="Times New Roman" w:cs="Times New Roman"/>
        </w:rPr>
      </w:pPr>
      <w:r>
        <w:rPr>
          <w:rFonts w:ascii="Times New Roman" w:hAnsi="Times New Roman" w:cs="Times New Roman"/>
        </w:rPr>
        <w:t>PostURL = Protocol “://” BroadcastURL Identifier</w:t>
      </w:r>
    </w:p>
    <w:p w14:paraId="5FFC788A" w14:textId="77777777"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 xml:space="preserve">Protocol = "http" / "https" </w:t>
      </w:r>
    </w:p>
    <w:p w14:paraId="73A940A3" w14:textId="77777777"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 xml:space="preserve">BroadcastURL = ServerAddress "/" PresentationPath </w:t>
      </w:r>
    </w:p>
    <w:p w14:paraId="3F21ACBE" w14:textId="70690061"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ServerAddress = URI</w:t>
      </w:r>
      <w:r w:rsidR="0034789A" w:rsidRPr="00294B38">
        <w:rPr>
          <w:rFonts w:ascii="Times New Roman" w:hAnsi="Times New Roman" w:cs="Times New Roman"/>
        </w:rPr>
        <w:t>_</w:t>
      </w:r>
      <w:r w:rsidRPr="00294B38">
        <w:rPr>
          <w:rFonts w:ascii="Times New Roman" w:hAnsi="Times New Roman" w:cs="Times New Roman"/>
        </w:rPr>
        <w:t xml:space="preserve">SAFE_IDENTIFIER </w:t>
      </w:r>
    </w:p>
    <w:p w14:paraId="09ECD4DC" w14:textId="074072BE"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PresentationPath = URI</w:t>
      </w:r>
      <w:r w:rsidR="0034789A" w:rsidRPr="00294B38">
        <w:rPr>
          <w:rFonts w:ascii="Times New Roman" w:hAnsi="Times New Roman" w:cs="Times New Roman"/>
        </w:rPr>
        <w:t>_</w:t>
      </w:r>
      <w:r w:rsidRPr="00294B38">
        <w:rPr>
          <w:rFonts w:ascii="Times New Roman" w:hAnsi="Times New Roman" w:cs="Times New Roman"/>
        </w:rPr>
        <w:t xml:space="preserve">SAFE_IDENTIFIER ".isml" </w:t>
      </w:r>
    </w:p>
    <w:p w14:paraId="5DAEBB9C" w14:textId="689D84D5" w:rsidR="002F2C3F" w:rsidRPr="00294B38" w:rsidRDefault="002F2C3F" w:rsidP="002F2C3F">
      <w:pPr>
        <w:pStyle w:val="Default"/>
        <w:spacing w:after="23"/>
        <w:rPr>
          <w:rFonts w:ascii="Times New Roman" w:hAnsi="Times New Roman" w:cs="Times New Roman"/>
        </w:rPr>
      </w:pPr>
      <w:r w:rsidRPr="00294B38">
        <w:rPr>
          <w:rFonts w:ascii="Times New Roman" w:hAnsi="Times New Roman" w:cs="Times New Roman"/>
        </w:rPr>
        <w:t>Identifier = [EventID]</w:t>
      </w:r>
      <w:r w:rsidR="005B264B">
        <w:rPr>
          <w:rFonts w:ascii="Times New Roman" w:hAnsi="Times New Roman" w:cs="Times New Roman"/>
        </w:rPr>
        <w:t xml:space="preserve"> </w:t>
      </w:r>
      <w:r w:rsidRPr="00294B38">
        <w:rPr>
          <w:rFonts w:ascii="Times New Roman" w:hAnsi="Times New Roman" w:cs="Times New Roman"/>
        </w:rPr>
        <w:t xml:space="preserve">StreamID </w:t>
      </w:r>
    </w:p>
    <w:p w14:paraId="136038A6" w14:textId="58B0DA8A" w:rsidR="002F2C3F" w:rsidRPr="00294B38" w:rsidRDefault="0034789A" w:rsidP="002F2C3F">
      <w:pPr>
        <w:pStyle w:val="Default"/>
        <w:spacing w:after="23"/>
        <w:rPr>
          <w:rFonts w:ascii="Times New Roman" w:hAnsi="Times New Roman" w:cs="Times New Roman"/>
        </w:rPr>
      </w:pPr>
      <w:r w:rsidRPr="00294B38">
        <w:rPr>
          <w:rFonts w:ascii="Times New Roman" w:hAnsi="Times New Roman" w:cs="Times New Roman"/>
        </w:rPr>
        <w:t>EventID = "/</w:t>
      </w:r>
      <w:r w:rsidR="00412DCF" w:rsidRPr="00294B38">
        <w:rPr>
          <w:rFonts w:ascii="Times New Roman" w:hAnsi="Times New Roman" w:cs="Times New Roman"/>
        </w:rPr>
        <w:t>Events(</w:t>
      </w:r>
      <w:r w:rsidR="002F2C3F" w:rsidRPr="00294B38">
        <w:rPr>
          <w:rFonts w:ascii="Times New Roman" w:hAnsi="Times New Roman" w:cs="Times New Roman"/>
        </w:rPr>
        <w:t>URI</w:t>
      </w:r>
      <w:r w:rsidRPr="00294B38">
        <w:rPr>
          <w:rFonts w:ascii="Times New Roman" w:hAnsi="Times New Roman" w:cs="Times New Roman"/>
        </w:rPr>
        <w:t>_</w:t>
      </w:r>
      <w:r w:rsidR="002F2C3F" w:rsidRPr="00294B38">
        <w:rPr>
          <w:rFonts w:ascii="Times New Roman" w:hAnsi="Times New Roman" w:cs="Times New Roman"/>
        </w:rPr>
        <w:t>SAFE_IDENTIFIER</w:t>
      </w:r>
      <w:r w:rsidRPr="00294B38">
        <w:rPr>
          <w:rFonts w:ascii="Times New Roman" w:hAnsi="Times New Roman" w:cs="Times New Roman"/>
        </w:rPr>
        <w:t>)</w:t>
      </w:r>
      <w:r w:rsidR="00412DCF" w:rsidRPr="00294B38">
        <w:rPr>
          <w:rFonts w:ascii="Times New Roman" w:hAnsi="Times New Roman" w:cs="Times New Roman"/>
        </w:rPr>
        <w:t>”</w:t>
      </w:r>
    </w:p>
    <w:p w14:paraId="6D69FE23" w14:textId="71718DBA" w:rsidR="002F2C3F" w:rsidRPr="00294B38" w:rsidRDefault="0034789A" w:rsidP="002F2C3F">
      <w:pPr>
        <w:pStyle w:val="Default"/>
        <w:rPr>
          <w:rFonts w:ascii="Times New Roman" w:hAnsi="Times New Roman" w:cs="Times New Roman"/>
        </w:rPr>
      </w:pPr>
      <w:r w:rsidRPr="00294B38">
        <w:rPr>
          <w:rFonts w:ascii="Times New Roman" w:hAnsi="Times New Roman" w:cs="Times New Roman"/>
        </w:rPr>
        <w:t>StreamID = "/</w:t>
      </w:r>
      <w:r w:rsidR="002F2C3F" w:rsidRPr="00294B38">
        <w:rPr>
          <w:rFonts w:ascii="Times New Roman" w:hAnsi="Times New Roman" w:cs="Times New Roman"/>
        </w:rPr>
        <w:t xml:space="preserve">" </w:t>
      </w:r>
      <w:r w:rsidR="00412DCF" w:rsidRPr="00294B38">
        <w:rPr>
          <w:rFonts w:ascii="Times New Roman" w:hAnsi="Times New Roman" w:cs="Times New Roman"/>
        </w:rPr>
        <w:t>Streams(</w:t>
      </w:r>
      <w:r w:rsidR="002F2C3F" w:rsidRPr="00294B38">
        <w:rPr>
          <w:rFonts w:ascii="Times New Roman" w:hAnsi="Times New Roman" w:cs="Times New Roman"/>
        </w:rPr>
        <w:t>URI</w:t>
      </w:r>
      <w:r w:rsidRPr="00294B38">
        <w:rPr>
          <w:rFonts w:ascii="Times New Roman" w:hAnsi="Times New Roman" w:cs="Times New Roman"/>
        </w:rPr>
        <w:t>_SAFE_IDENTIFIER</w:t>
      </w:r>
      <w:r w:rsidR="00412DCF" w:rsidRPr="00294B38">
        <w:rPr>
          <w:rFonts w:ascii="Times New Roman" w:hAnsi="Times New Roman" w:cs="Times New Roman"/>
        </w:rPr>
        <w:t>)"</w:t>
      </w:r>
      <w:r w:rsidR="002F2C3F" w:rsidRPr="00294B38">
        <w:rPr>
          <w:rFonts w:ascii="Times New Roman" w:hAnsi="Times New Roman" w:cs="Times New Roman"/>
        </w:rPr>
        <w:t xml:space="preserve"> </w:t>
      </w:r>
    </w:p>
    <w:p w14:paraId="164769A5" w14:textId="77777777" w:rsidR="002F2C3F" w:rsidRPr="00294B38" w:rsidRDefault="002F2C3F" w:rsidP="002F2C3F">
      <w:pPr>
        <w:pStyle w:val="Default"/>
        <w:rPr>
          <w:rFonts w:ascii="Times New Roman" w:hAnsi="Times New Roman" w:cs="Times New Roman"/>
        </w:rPr>
      </w:pPr>
    </w:p>
    <w:p w14:paraId="265CDE38" w14:textId="1D796725" w:rsidR="00335467" w:rsidRPr="00294B38" w:rsidRDefault="00335467" w:rsidP="003C2A52">
      <w:pPr>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PostURL the server</w:t>
      </w:r>
      <w:r w:rsidR="00860244">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address is typically the hostname or IP address of the </w:t>
      </w:r>
      <w:r w:rsidR="005B264B">
        <w:rPr>
          <w:rFonts w:ascii="Times New Roman" w:eastAsia="Times New Roman" w:hAnsi="Times New Roman" w:cs="Times New Roman"/>
          <w:color w:val="222222"/>
          <w:sz w:val="24"/>
          <w:szCs w:val="24"/>
          <w:lang w:eastAsia="en-GB"/>
        </w:rPr>
        <w:t>media processing entity</w:t>
      </w:r>
      <w:r w:rsidRPr="00294B38">
        <w:rPr>
          <w:rFonts w:ascii="Times New Roman" w:eastAsia="Times New Roman" w:hAnsi="Times New Roman" w:cs="Times New Roman"/>
          <w:color w:val="222222"/>
          <w:sz w:val="24"/>
          <w:szCs w:val="24"/>
          <w:lang w:eastAsia="en-GB"/>
        </w:rPr>
        <w:t xml:space="preserve"> and</w:t>
      </w:r>
      <w:r w:rsidR="005B264B">
        <w:rPr>
          <w:rFonts w:ascii="Times New Roman" w:eastAsia="Times New Roman" w:hAnsi="Times New Roman" w:cs="Times New Roman"/>
          <w:color w:val="222222"/>
          <w:sz w:val="24"/>
          <w:szCs w:val="24"/>
          <w:lang w:eastAsia="en-GB"/>
        </w:rPr>
        <w:t xml:space="preserve"> the</w:t>
      </w:r>
      <w:r w:rsidRPr="00294B38">
        <w:rPr>
          <w:rFonts w:ascii="Times New Roman" w:eastAsia="Times New Roman" w:hAnsi="Times New Roman" w:cs="Times New Roman"/>
          <w:color w:val="222222"/>
          <w:sz w:val="24"/>
          <w:szCs w:val="24"/>
          <w:lang w:eastAsia="en-GB"/>
        </w:rPr>
        <w:t xml:space="preserve"> presentation path</w:t>
      </w:r>
      <w:r w:rsidR="005B264B">
        <w:rPr>
          <w:rFonts w:ascii="Times New Roman" w:eastAsia="Times New Roman" w:hAnsi="Times New Roman" w:cs="Times New Roman"/>
          <w:color w:val="222222"/>
          <w:sz w:val="24"/>
          <w:szCs w:val="24"/>
          <w:lang w:eastAsia="en-GB"/>
        </w:rPr>
        <w:t xml:space="preserve"> is</w:t>
      </w:r>
      <w:r w:rsidRPr="00294B38">
        <w:rPr>
          <w:rFonts w:ascii="Times New Roman" w:eastAsia="Times New Roman" w:hAnsi="Times New Roman" w:cs="Times New Roman"/>
          <w:color w:val="222222"/>
          <w:sz w:val="24"/>
          <w:szCs w:val="24"/>
          <w:lang w:eastAsia="en-GB"/>
        </w:rPr>
        <w:t xml:space="preserve"> the path to the specific </w:t>
      </w:r>
      <w:r w:rsidR="005B264B">
        <w:rPr>
          <w:rFonts w:ascii="Times New Roman" w:eastAsia="Times New Roman" w:hAnsi="Times New Roman" w:cs="Times New Roman"/>
          <w:color w:val="222222"/>
          <w:sz w:val="24"/>
          <w:szCs w:val="24"/>
          <w:lang w:eastAsia="en-GB"/>
        </w:rPr>
        <w:t>media function</w:t>
      </w:r>
      <w:r w:rsidRPr="00294B38">
        <w:rPr>
          <w:rFonts w:ascii="Times New Roman" w:eastAsia="Times New Roman" w:hAnsi="Times New Roman" w:cs="Times New Roman"/>
          <w:color w:val="222222"/>
          <w:sz w:val="24"/>
          <w:szCs w:val="24"/>
          <w:lang w:eastAsia="en-GB"/>
        </w:rPr>
        <w:t xml:space="preserve"> instance</w:t>
      </w:r>
      <w:r w:rsidR="005B264B">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 xml:space="preserve"> The identifier, Event ID and stream ID are used to signal the stream and can be generated by various means such as by the system administrator, by the live encoder of by the control plane of the cloud setting</w:t>
      </w:r>
      <w:r w:rsidR="005B264B">
        <w:rPr>
          <w:rFonts w:ascii="Times New Roman" w:eastAsia="Times New Roman" w:hAnsi="Times New Roman" w:cs="Times New Roman"/>
          <w:color w:val="222222"/>
          <w:sz w:val="24"/>
          <w:szCs w:val="24"/>
          <w:lang w:eastAsia="en-GB"/>
        </w:rPr>
        <w:t>, or manually by assigning a number to a stream or service</w:t>
      </w:r>
      <w:r w:rsidRPr="00294B38">
        <w:rPr>
          <w:rFonts w:ascii="Times New Roman" w:eastAsia="Times New Roman" w:hAnsi="Times New Roman" w:cs="Times New Roman"/>
          <w:color w:val="222222"/>
          <w:sz w:val="24"/>
          <w:szCs w:val="24"/>
          <w:lang w:eastAsia="en-GB"/>
        </w:rPr>
        <w:t xml:space="preserve">. </w:t>
      </w:r>
    </w:p>
    <w:p w14:paraId="4CACAC31" w14:textId="45CB4102" w:rsidR="0085753A" w:rsidRPr="00294B38" w:rsidRDefault="0085753A" w:rsidP="003C2A52">
      <w:pPr>
        <w:jc w:val="both"/>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payload and content of the media ingest </w:t>
      </w:r>
      <w:r w:rsidR="00CB2D5F" w:rsidRPr="00294B38">
        <w:rPr>
          <w:rFonts w:ascii="Times New Roman" w:eastAsia="Times New Roman" w:hAnsi="Times New Roman" w:cs="Times New Roman"/>
          <w:color w:val="222222"/>
          <w:sz w:val="24"/>
          <w:szCs w:val="24"/>
          <w:lang w:eastAsia="en-GB"/>
        </w:rPr>
        <w:t xml:space="preserve">stream </w:t>
      </w:r>
      <w:r w:rsidR="00262B9C" w:rsidRPr="00294B38">
        <w:rPr>
          <w:rFonts w:ascii="Times New Roman" w:eastAsia="Times New Roman" w:hAnsi="Times New Roman" w:cs="Times New Roman"/>
          <w:color w:val="222222"/>
          <w:sz w:val="24"/>
          <w:szCs w:val="24"/>
          <w:lang w:eastAsia="en-GB"/>
        </w:rPr>
        <w:t xml:space="preserve">in the long running post operation </w:t>
      </w:r>
      <w:r w:rsidRPr="00294B38">
        <w:rPr>
          <w:rFonts w:ascii="Times New Roman" w:eastAsia="Times New Roman" w:hAnsi="Times New Roman" w:cs="Times New Roman"/>
          <w:color w:val="222222"/>
          <w:sz w:val="24"/>
          <w:szCs w:val="24"/>
          <w:lang w:eastAsia="en-GB"/>
        </w:rPr>
        <w:t xml:space="preserve">is </w:t>
      </w:r>
      <w:r w:rsidR="0034789A" w:rsidRPr="00294B38">
        <w:rPr>
          <w:rFonts w:ascii="Times New Roman" w:eastAsia="Times New Roman" w:hAnsi="Times New Roman" w:cs="Times New Roman"/>
          <w:color w:val="222222"/>
          <w:sz w:val="24"/>
          <w:szCs w:val="24"/>
          <w:lang w:eastAsia="en-GB"/>
        </w:rPr>
        <w:t xml:space="preserve">a fragmentedMP4stream </w:t>
      </w:r>
      <w:r w:rsidRPr="00294B38">
        <w:rPr>
          <w:rFonts w:ascii="Times New Roman" w:eastAsia="Times New Roman" w:hAnsi="Times New Roman" w:cs="Times New Roman"/>
          <w:color w:val="222222"/>
          <w:sz w:val="24"/>
          <w:szCs w:val="24"/>
          <w:lang w:eastAsia="en-GB"/>
        </w:rPr>
        <w:t>defined using the RFC 5234 ANB</w:t>
      </w:r>
      <w:r w:rsidR="00C7540F">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354551076"/>
          <w:citation/>
        </w:sdtPr>
        <w:sdtEndPr/>
        <w:sdtContent>
          <w:r w:rsidR="00C7540F">
            <w:rPr>
              <w:rFonts w:ascii="Times New Roman" w:eastAsia="Times New Roman" w:hAnsi="Times New Roman" w:cs="Times New Roman"/>
              <w:color w:val="222222"/>
              <w:sz w:val="24"/>
              <w:szCs w:val="24"/>
              <w:lang w:eastAsia="en-GB"/>
            </w:rPr>
            <w:fldChar w:fldCharType="begin"/>
          </w:r>
          <w:r w:rsidR="00C7540F">
            <w:rPr>
              <w:rFonts w:ascii="Times New Roman" w:eastAsia="Times New Roman" w:hAnsi="Times New Roman" w:cs="Times New Roman"/>
              <w:color w:val="222222"/>
              <w:sz w:val="24"/>
              <w:szCs w:val="24"/>
              <w:lang w:val="nl-NL" w:eastAsia="en-GB"/>
            </w:rPr>
            <w:instrText xml:space="preserve"> CITATION IET08 \l 1043 </w:instrText>
          </w:r>
          <w:r w:rsidR="00C7540F">
            <w:rPr>
              <w:rFonts w:ascii="Times New Roman" w:eastAsia="Times New Roman" w:hAnsi="Times New Roman" w:cs="Times New Roman"/>
              <w:color w:val="222222"/>
              <w:sz w:val="24"/>
              <w:szCs w:val="24"/>
              <w:lang w:eastAsia="en-GB"/>
            </w:rPr>
            <w:fldChar w:fldCharType="separate"/>
          </w:r>
          <w:r w:rsidR="00C7540F" w:rsidRPr="003C2A52">
            <w:rPr>
              <w:rFonts w:ascii="Times New Roman" w:eastAsia="Times New Roman" w:hAnsi="Times New Roman" w:cs="Times New Roman"/>
              <w:noProof/>
              <w:color w:val="222222"/>
              <w:sz w:val="24"/>
              <w:szCs w:val="24"/>
              <w:lang w:val="nl-NL" w:eastAsia="en-GB"/>
            </w:rPr>
            <w:t>[</w:t>
          </w:r>
          <w:hyperlink w:anchor="IET08" w:history="1">
            <w:r w:rsidR="00C7540F" w:rsidRPr="003C2A52">
              <w:rPr>
                <w:rStyle w:val="Heading2Char"/>
                <w:rFonts w:eastAsiaTheme="minorHAnsi"/>
                <w:noProof/>
                <w:color w:val="222222"/>
                <w:sz w:val="24"/>
                <w:szCs w:val="24"/>
                <w:lang w:val="nl-NL"/>
              </w:rPr>
              <w:t>9</w:t>
            </w:r>
          </w:hyperlink>
          <w:r w:rsidR="00C7540F" w:rsidRPr="003C2A52">
            <w:rPr>
              <w:rFonts w:ascii="Times New Roman" w:eastAsia="Times New Roman" w:hAnsi="Times New Roman" w:cs="Times New Roman"/>
              <w:noProof/>
              <w:color w:val="222222"/>
              <w:sz w:val="24"/>
              <w:szCs w:val="24"/>
              <w:lang w:val="nl-NL" w:eastAsia="en-GB"/>
            </w:rPr>
            <w:t>]</w:t>
          </w:r>
          <w:r w:rsidR="00C7540F">
            <w:rPr>
              <w:rFonts w:ascii="Times New Roman" w:eastAsia="Times New Roman" w:hAnsi="Times New Roman" w:cs="Times New Roman"/>
              <w:color w:val="222222"/>
              <w:sz w:val="24"/>
              <w:szCs w:val="24"/>
              <w:lang w:eastAsia="en-GB"/>
            </w:rPr>
            <w:fldChar w:fldCharType="end"/>
          </w:r>
        </w:sdtContent>
      </w:sdt>
      <w:r w:rsidR="00C7540F">
        <w:rPr>
          <w:rFonts w:ascii="Times New Roman" w:eastAsia="Times New Roman" w:hAnsi="Times New Roman" w:cs="Times New Roman"/>
          <w:color w:val="222222"/>
          <w:sz w:val="24"/>
          <w:szCs w:val="24"/>
          <w:lang w:eastAsia="en-GB"/>
        </w:rPr>
        <w:t xml:space="preserve"> as follows</w:t>
      </w:r>
      <w:r w:rsidRPr="00294B38">
        <w:rPr>
          <w:rFonts w:ascii="Times New Roman" w:eastAsia="Times New Roman" w:hAnsi="Times New Roman" w:cs="Times New Roman"/>
          <w:color w:val="222222"/>
          <w:sz w:val="24"/>
          <w:szCs w:val="24"/>
          <w:lang w:eastAsia="en-GB"/>
        </w:rPr>
        <w:t xml:space="preserve">. </w:t>
      </w:r>
    </w:p>
    <w:p w14:paraId="5E21DE03" w14:textId="161C8540" w:rsidR="007B591B" w:rsidRDefault="0034789A">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fragmentedMP4stream</w:t>
      </w:r>
      <w:r w:rsidR="00833EB6" w:rsidRPr="00294B38">
        <w:rPr>
          <w:rFonts w:ascii="Times New Roman" w:eastAsia="Times New Roman" w:hAnsi="Times New Roman" w:cs="Times New Roman"/>
          <w:color w:val="222222"/>
          <w:sz w:val="24"/>
          <w:szCs w:val="24"/>
          <w:lang w:eastAsia="en-GB"/>
        </w:rPr>
        <w:t xml:space="preserve"> </w:t>
      </w:r>
      <w:r w:rsidR="002F2C3F" w:rsidRPr="00294B38">
        <w:rPr>
          <w:rFonts w:ascii="Times New Roman" w:eastAsia="Times New Roman" w:hAnsi="Times New Roman" w:cs="Times New Roman"/>
          <w:color w:val="222222"/>
          <w:sz w:val="24"/>
          <w:szCs w:val="24"/>
          <w:lang w:eastAsia="en-GB"/>
        </w:rPr>
        <w:t xml:space="preserve">= </w:t>
      </w:r>
      <w:r w:rsidR="0085753A" w:rsidRPr="00294B38">
        <w:rPr>
          <w:rFonts w:ascii="Times New Roman" w:eastAsia="Times New Roman" w:hAnsi="Times New Roman" w:cs="Times New Roman"/>
          <w:color w:val="222222"/>
          <w:sz w:val="24"/>
          <w:szCs w:val="24"/>
          <w:lang w:eastAsia="en-GB"/>
        </w:rPr>
        <w:t>HeaderBoxes Fragments</w:t>
      </w:r>
    </w:p>
    <w:p w14:paraId="74DFCC45" w14:textId="5F30B13B" w:rsidR="0085753A" w:rsidRPr="00294B38" w:rsidRDefault="0085753A">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lastRenderedPageBreak/>
        <w:t>HeaderBoxes = FileType Moov</w:t>
      </w:r>
    </w:p>
    <w:p w14:paraId="48AC7571" w14:textId="77777777" w:rsidR="002F2C3F" w:rsidRPr="00294B38" w:rsidRDefault="0085753A">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Fragments = </w:t>
      </w:r>
      <w:r w:rsidR="002F2C3F" w:rsidRPr="00294B38">
        <w:rPr>
          <w:rFonts w:ascii="Times New Roman" w:eastAsia="Times New Roman" w:hAnsi="Times New Roman" w:cs="Times New Roman"/>
          <w:color w:val="222222"/>
          <w:sz w:val="24"/>
          <w:szCs w:val="24"/>
          <w:lang w:eastAsia="en-GB"/>
        </w:rPr>
        <w:t>*1Fragment</w:t>
      </w:r>
    </w:p>
    <w:p w14:paraId="09C16B3E" w14:textId="029C7804" w:rsidR="0034789A" w:rsidRPr="00294B38" w:rsidRDefault="0034789A">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Fragment = moof mdat </w:t>
      </w:r>
    </w:p>
    <w:p w14:paraId="71393CC9" w14:textId="562C2A4B" w:rsidR="00262B9C" w:rsidRPr="00294B38" w:rsidRDefault="00262B9C" w:rsidP="002F2C3F">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During operation the communication between the media ingest encoder and the streaming end point follows the following requirements.</w:t>
      </w:r>
    </w:p>
    <w:p w14:paraId="5408AF53" w14:textId="5C756A90" w:rsidR="00CB2D5F" w:rsidRPr="00294B38" w:rsidRDefault="00CB2D5F"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w:t>
      </w:r>
      <w:del w:id="8" w:author="rufael mekuria" w:date="2018-01-08T14:04:00Z">
        <w:r w:rsidRPr="00294B38" w:rsidDel="00B33380">
          <w:rPr>
            <w:rFonts w:ascii="Times New Roman" w:eastAsia="Times New Roman" w:hAnsi="Times New Roman" w:cs="Times New Roman"/>
            <w:color w:val="222222"/>
            <w:sz w:val="24"/>
            <w:szCs w:val="24"/>
            <w:lang w:eastAsia="en-GB"/>
          </w:rPr>
          <w:delText>encoder</w:delText>
        </w:r>
        <w:r w:rsidR="0034789A" w:rsidRPr="00294B38" w:rsidDel="00B33380">
          <w:rPr>
            <w:rFonts w:ascii="Times New Roman" w:eastAsia="Times New Roman" w:hAnsi="Times New Roman" w:cs="Times New Roman"/>
            <w:color w:val="222222"/>
            <w:sz w:val="24"/>
            <w:szCs w:val="24"/>
            <w:lang w:eastAsia="en-GB"/>
          </w:rPr>
          <w:delText xml:space="preserve"> </w:delText>
        </w:r>
      </w:del>
      <w:ins w:id="9" w:author="rufael mekuria" w:date="2018-01-08T14:04:00Z">
        <w:r w:rsidR="00B33380">
          <w:rPr>
            <w:rFonts w:ascii="Times New Roman" w:eastAsia="Times New Roman" w:hAnsi="Times New Roman" w:cs="Times New Roman"/>
            <w:color w:val="222222"/>
            <w:sz w:val="24"/>
            <w:szCs w:val="24"/>
            <w:lang w:eastAsia="en-GB"/>
          </w:rPr>
          <w:t>encoder</w:t>
        </w:r>
        <w:r w:rsidR="00B33380" w:rsidRPr="00294B38">
          <w:rPr>
            <w:rFonts w:ascii="Times New Roman" w:eastAsia="Times New Roman" w:hAnsi="Times New Roman" w:cs="Times New Roman"/>
            <w:color w:val="222222"/>
            <w:sz w:val="24"/>
            <w:szCs w:val="24"/>
            <w:lang w:eastAsia="en-GB"/>
          </w:rPr>
          <w:t xml:space="preserve"> </w:t>
        </w:r>
      </w:ins>
      <w:r w:rsidR="0034789A" w:rsidRPr="00294B38">
        <w:rPr>
          <w:rFonts w:ascii="Times New Roman" w:eastAsia="Times New Roman" w:hAnsi="Times New Roman" w:cs="Times New Roman"/>
          <w:color w:val="222222"/>
          <w:sz w:val="24"/>
          <w:szCs w:val="24"/>
          <w:lang w:eastAsia="en-GB"/>
        </w:rPr>
        <w:t>or ingest source</w:t>
      </w:r>
      <w:r w:rsidRPr="00294B38">
        <w:rPr>
          <w:rFonts w:ascii="Times New Roman" w:eastAsia="Times New Roman" w:hAnsi="Times New Roman" w:cs="Times New Roman"/>
          <w:color w:val="222222"/>
          <w:sz w:val="24"/>
          <w:szCs w:val="24"/>
          <w:lang w:eastAsia="en-GB"/>
        </w:rPr>
        <w:t xml:space="preserve"> communicates to the end point using the HTTP </w:t>
      </w:r>
      <w:r w:rsidR="00B42DB0" w:rsidRPr="00294B38">
        <w:rPr>
          <w:rFonts w:ascii="Times New Roman" w:eastAsia="Times New Roman" w:hAnsi="Times New Roman" w:cs="Times New Roman"/>
          <w:color w:val="222222"/>
          <w:sz w:val="24"/>
          <w:szCs w:val="24"/>
          <w:lang w:eastAsia="en-GB"/>
        </w:rPr>
        <w:t xml:space="preserve">POST </w:t>
      </w:r>
      <w:r w:rsidRPr="00294B38">
        <w:rPr>
          <w:rFonts w:ascii="Times New Roman" w:eastAsia="Times New Roman" w:hAnsi="Times New Roman" w:cs="Times New Roman"/>
          <w:color w:val="222222"/>
          <w:sz w:val="24"/>
          <w:szCs w:val="24"/>
          <w:lang w:eastAsia="en-GB"/>
        </w:rPr>
        <w:t>method</w:t>
      </w:r>
      <w:r w:rsidR="0034789A" w:rsidRPr="00294B38">
        <w:rPr>
          <w:rFonts w:ascii="Times New Roman" w:eastAsia="Times New Roman" w:hAnsi="Times New Roman" w:cs="Times New Roman"/>
          <w:color w:val="222222"/>
          <w:sz w:val="24"/>
          <w:szCs w:val="24"/>
          <w:lang w:eastAsia="en-GB"/>
        </w:rPr>
        <w:t xml:space="preserve"> as defined in HTTP protocol </w:t>
      </w:r>
      <w:sdt>
        <w:sdtPr>
          <w:rPr>
            <w:rFonts w:ascii="Times New Roman" w:eastAsia="Times New Roman" w:hAnsi="Times New Roman" w:cs="Times New Roman"/>
            <w:color w:val="222222"/>
            <w:sz w:val="24"/>
            <w:szCs w:val="24"/>
            <w:lang w:eastAsia="en-GB"/>
          </w:rPr>
          <w:id w:val="-607810840"/>
          <w:citation/>
        </w:sdtPr>
        <w:sdtEndPr/>
        <w:sdtContent>
          <w:r w:rsidR="0034789A" w:rsidRPr="003C2A52">
            <w:rPr>
              <w:rFonts w:ascii="Times New Roman" w:eastAsia="Times New Roman" w:hAnsi="Times New Roman" w:cs="Times New Roman"/>
              <w:color w:val="222222"/>
              <w:sz w:val="24"/>
              <w:szCs w:val="24"/>
              <w:lang w:eastAsia="en-GB"/>
            </w:rPr>
            <w:fldChar w:fldCharType="begin"/>
          </w:r>
          <w:r w:rsidR="0034789A" w:rsidRPr="00294B38">
            <w:rPr>
              <w:rFonts w:ascii="Times New Roman" w:eastAsia="Times New Roman" w:hAnsi="Times New Roman" w:cs="Times New Roman"/>
              <w:color w:val="222222"/>
              <w:sz w:val="24"/>
              <w:szCs w:val="24"/>
              <w:lang w:val="nl-NL" w:eastAsia="en-GB"/>
            </w:rPr>
            <w:instrText xml:space="preserve"> CITATION IET \l 1043 </w:instrText>
          </w:r>
          <w:r w:rsidR="0034789A" w:rsidRPr="003C2A52">
            <w:rPr>
              <w:rFonts w:ascii="Times New Roman" w:eastAsia="Times New Roman" w:hAnsi="Times New Roman" w:cs="Times New Roman"/>
              <w:color w:val="222222"/>
              <w:sz w:val="24"/>
              <w:szCs w:val="24"/>
              <w:lang w:eastAsia="en-GB"/>
            </w:rPr>
            <w:fldChar w:fldCharType="separate"/>
          </w:r>
          <w:r w:rsidR="0034789A" w:rsidRPr="00294B38">
            <w:rPr>
              <w:rFonts w:ascii="Times New Roman" w:eastAsia="Times New Roman" w:hAnsi="Times New Roman" w:cs="Times New Roman"/>
              <w:noProof/>
              <w:color w:val="222222"/>
              <w:sz w:val="24"/>
              <w:szCs w:val="24"/>
              <w:lang w:val="nl-NL" w:eastAsia="en-GB"/>
            </w:rPr>
            <w:t>[</w:t>
          </w:r>
          <w:hyperlink w:anchor="IET" w:history="1">
            <w:r w:rsidR="0034789A" w:rsidRPr="00294B38">
              <w:rPr>
                <w:rStyle w:val="Heading2Char"/>
                <w:rFonts w:eastAsiaTheme="minorHAnsi"/>
                <w:noProof/>
                <w:color w:val="222222"/>
                <w:sz w:val="24"/>
                <w:szCs w:val="24"/>
                <w:lang w:val="nl-NL"/>
              </w:rPr>
              <w:t>2</w:t>
            </w:r>
          </w:hyperlink>
          <w:r w:rsidR="0034789A" w:rsidRPr="00294B38">
            <w:rPr>
              <w:rFonts w:ascii="Times New Roman" w:eastAsia="Times New Roman" w:hAnsi="Times New Roman" w:cs="Times New Roman"/>
              <w:noProof/>
              <w:color w:val="222222"/>
              <w:sz w:val="24"/>
              <w:szCs w:val="24"/>
              <w:lang w:val="nl-NL" w:eastAsia="en-GB"/>
            </w:rPr>
            <w:t>]</w:t>
          </w:r>
          <w:r w:rsidR="0034789A" w:rsidRPr="003C2A52">
            <w:rPr>
              <w:rFonts w:ascii="Times New Roman" w:eastAsia="Times New Roman" w:hAnsi="Times New Roman" w:cs="Times New Roman"/>
              <w:color w:val="222222"/>
              <w:sz w:val="24"/>
              <w:szCs w:val="24"/>
              <w:lang w:eastAsia="en-GB"/>
            </w:rPr>
            <w:fldChar w:fldCharType="end"/>
          </w:r>
        </w:sdtContent>
      </w:sdt>
    </w:p>
    <w:p w14:paraId="191D79D5" w14:textId="217D8E0F" w:rsidR="004C133C" w:rsidRPr="00294B38"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w:t>
      </w:r>
      <w:ins w:id="10" w:author="rufael mekuria" w:date="2018-01-08T14:05:00Z">
        <w:r w:rsidR="00B33380">
          <w:rPr>
            <w:rFonts w:ascii="Times New Roman" w:eastAsia="Times New Roman" w:hAnsi="Times New Roman" w:cs="Times New Roman"/>
            <w:color w:val="222222"/>
            <w:sz w:val="24"/>
            <w:szCs w:val="24"/>
            <w:lang w:eastAsia="en-GB"/>
          </w:rPr>
          <w:t xml:space="preserve"> </w:t>
        </w:r>
        <w:r w:rsidR="00B33380" w:rsidRPr="00294B38">
          <w:rPr>
            <w:rFonts w:ascii="Times New Roman" w:eastAsia="Times New Roman" w:hAnsi="Times New Roman" w:cs="Times New Roman"/>
            <w:color w:val="222222"/>
            <w:sz w:val="24"/>
            <w:szCs w:val="24"/>
            <w:lang w:eastAsia="en-GB"/>
          </w:rPr>
          <w:t>or ingest source</w:t>
        </w:r>
      </w:ins>
      <w:r w:rsidRPr="00294B38">
        <w:rPr>
          <w:rFonts w:ascii="Times New Roman" w:eastAsia="Times New Roman" w:hAnsi="Times New Roman" w:cs="Times New Roman"/>
          <w:color w:val="222222"/>
          <w:sz w:val="24"/>
          <w:szCs w:val="24"/>
          <w:lang w:eastAsia="en-GB"/>
        </w:rPr>
        <w:t xml:space="preserve"> SHOULD start the broadcast by sending an HTTP POST request with an empty “body” (zero content length) by using the same ingestion</w:t>
      </w:r>
      <w:r w:rsidR="0034789A" w:rsidRPr="00294B38">
        <w:rPr>
          <w:rFonts w:ascii="Times New Roman" w:eastAsia="Times New Roman" w:hAnsi="Times New Roman" w:cs="Times New Roman"/>
          <w:color w:val="222222"/>
          <w:sz w:val="24"/>
          <w:szCs w:val="24"/>
          <w:lang w:eastAsia="en-GB"/>
        </w:rPr>
        <w:t xml:space="preserve"> POST</w:t>
      </w:r>
      <w:r w:rsidRPr="00294B38">
        <w:rPr>
          <w:rFonts w:ascii="Times New Roman" w:eastAsia="Times New Roman" w:hAnsi="Times New Roman" w:cs="Times New Roman"/>
          <w:color w:val="222222"/>
          <w:sz w:val="24"/>
          <w:szCs w:val="24"/>
          <w:lang w:eastAsia="en-GB"/>
        </w:rPr>
        <w:t>URL. This can help the encoder quickly detect whether the live ingestion endpoint is valid, and if there are any authentication or other conditions required. Per HTTP protocol, the server can't send back an HTTP response until the entire request, including the POST body, is received. Given the long-running nature of a live event, without this step, the encoder might not be able to detect any error until it finishes sending all the data.</w:t>
      </w:r>
    </w:p>
    <w:p w14:paraId="2BDF5E52" w14:textId="1B334CE3" w:rsidR="00CB2D5F" w:rsidRPr="00294B38" w:rsidRDefault="004C133C" w:rsidP="00CB2D5F">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w:t>
      </w:r>
      <w:ins w:id="11" w:author="rufael mekuria" w:date="2018-01-08T14:05:00Z">
        <w:r w:rsidR="00B33380">
          <w:rPr>
            <w:rFonts w:ascii="Times New Roman" w:eastAsia="Times New Roman" w:hAnsi="Times New Roman" w:cs="Times New Roman"/>
            <w:color w:val="222222"/>
            <w:sz w:val="24"/>
            <w:szCs w:val="24"/>
            <w:lang w:eastAsia="en-GB"/>
          </w:rPr>
          <w:t xml:space="preserve"> </w:t>
        </w:r>
        <w:r w:rsidR="00B33380" w:rsidRPr="00294B38">
          <w:rPr>
            <w:rFonts w:ascii="Times New Roman" w:eastAsia="Times New Roman" w:hAnsi="Times New Roman" w:cs="Times New Roman"/>
            <w:color w:val="222222"/>
            <w:sz w:val="24"/>
            <w:szCs w:val="24"/>
            <w:lang w:eastAsia="en-GB"/>
          </w:rPr>
          <w:t>or ingest source</w:t>
        </w:r>
      </w:ins>
      <w:r w:rsidRPr="00294B38">
        <w:rPr>
          <w:rFonts w:ascii="Times New Roman" w:eastAsia="Times New Roman" w:hAnsi="Times New Roman" w:cs="Times New Roman"/>
          <w:color w:val="222222"/>
          <w:sz w:val="24"/>
          <w:szCs w:val="24"/>
          <w:lang w:eastAsia="en-GB"/>
        </w:rPr>
        <w:t xml:space="preserve"> MUST handle any errors or authentication challenges because of (1). If (1) succeeds with a 200 response, continue.</w:t>
      </w:r>
    </w:p>
    <w:p w14:paraId="5B24EC2B" w14:textId="5AE97CE0" w:rsidR="004C133C" w:rsidRPr="00294B38"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w:t>
      </w:r>
      <w:ins w:id="12" w:author="rufael mekuria" w:date="2018-01-08T14:05:00Z">
        <w:r w:rsidR="00B33380">
          <w:rPr>
            <w:rFonts w:ascii="Times New Roman" w:eastAsia="Times New Roman" w:hAnsi="Times New Roman" w:cs="Times New Roman"/>
            <w:color w:val="222222"/>
            <w:sz w:val="24"/>
            <w:szCs w:val="24"/>
            <w:lang w:eastAsia="en-GB"/>
          </w:rPr>
          <w:t xml:space="preserve"> </w:t>
        </w:r>
        <w:r w:rsidR="00B33380" w:rsidRPr="00294B38">
          <w:rPr>
            <w:rFonts w:ascii="Times New Roman" w:eastAsia="Times New Roman" w:hAnsi="Times New Roman" w:cs="Times New Roman"/>
            <w:color w:val="222222"/>
            <w:sz w:val="24"/>
            <w:szCs w:val="24"/>
            <w:lang w:eastAsia="en-GB"/>
          </w:rPr>
          <w:t>or ingest source</w:t>
        </w:r>
      </w:ins>
      <w:r w:rsidRPr="00294B38">
        <w:rPr>
          <w:rFonts w:ascii="Times New Roman" w:eastAsia="Times New Roman" w:hAnsi="Times New Roman" w:cs="Times New Roman"/>
          <w:color w:val="222222"/>
          <w:sz w:val="24"/>
          <w:szCs w:val="24"/>
          <w:lang w:eastAsia="en-GB"/>
        </w:rPr>
        <w:t xml:space="preserve"> MUST start a new HTTP POST request with the fragmented MP4 stream. The payload MUST start with the header boxes</w:t>
      </w:r>
      <w:r w:rsidR="00AC4211" w:rsidRPr="00294B38">
        <w:rPr>
          <w:rFonts w:ascii="Times New Roman" w:eastAsia="Times New Roman" w:hAnsi="Times New Roman" w:cs="Times New Roman"/>
          <w:color w:val="222222"/>
          <w:sz w:val="24"/>
          <w:szCs w:val="24"/>
          <w:lang w:eastAsia="en-GB"/>
        </w:rPr>
        <w:t xml:space="preserve"> </w:t>
      </w:r>
      <w:r w:rsidR="00AC4211" w:rsidRPr="003C2A52">
        <w:rPr>
          <w:rFonts w:ascii="Times New Roman" w:eastAsia="Times New Roman" w:hAnsi="Times New Roman" w:cs="Times New Roman"/>
          <w:b/>
          <w:color w:val="222222"/>
          <w:sz w:val="24"/>
          <w:szCs w:val="24"/>
          <w:lang w:eastAsia="en-GB"/>
        </w:rPr>
        <w:t>ftyp and moov</w:t>
      </w:r>
      <w:r w:rsidRPr="00294B38">
        <w:rPr>
          <w:rFonts w:ascii="Times New Roman" w:eastAsia="Times New Roman" w:hAnsi="Times New Roman" w:cs="Times New Roman"/>
          <w:color w:val="222222"/>
          <w:sz w:val="24"/>
          <w:szCs w:val="24"/>
          <w:lang w:eastAsia="en-GB"/>
        </w:rPr>
        <w:t>, followed by fragments</w:t>
      </w:r>
      <w:r w:rsidR="007B591B">
        <w:rPr>
          <w:rFonts w:ascii="Times New Roman" w:eastAsia="Times New Roman" w:hAnsi="Times New Roman" w:cs="Times New Roman"/>
          <w:color w:val="222222"/>
          <w:sz w:val="24"/>
          <w:szCs w:val="24"/>
          <w:lang w:eastAsia="en-GB"/>
        </w:rPr>
        <w:t xml:space="preserve"> signalled by the moof and mdat boxes</w:t>
      </w:r>
      <w:r w:rsidRPr="00294B38">
        <w:rPr>
          <w:rFonts w:ascii="Times New Roman" w:eastAsia="Times New Roman" w:hAnsi="Times New Roman" w:cs="Times New Roman"/>
          <w:color w:val="222222"/>
          <w:sz w:val="24"/>
          <w:szCs w:val="24"/>
          <w:lang w:eastAsia="en-GB"/>
        </w:rPr>
        <w:t>. Note that the </w:t>
      </w:r>
      <w:r w:rsidRPr="00294B38">
        <w:rPr>
          <w:rFonts w:ascii="Times New Roman" w:eastAsia="Times New Roman" w:hAnsi="Times New Roman" w:cs="Times New Roman"/>
          <w:b/>
          <w:bCs/>
          <w:color w:val="222222"/>
          <w:sz w:val="24"/>
          <w:szCs w:val="24"/>
          <w:lang w:eastAsia="en-GB"/>
        </w:rPr>
        <w:t>ftyp</w:t>
      </w:r>
      <w:r w:rsidR="00D6613D" w:rsidRPr="00294B38">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 xml:space="preserve"> and </w:t>
      </w:r>
      <w:r w:rsidRPr="00294B38">
        <w:rPr>
          <w:rFonts w:ascii="Times New Roman" w:eastAsia="Times New Roman" w:hAnsi="Times New Roman" w:cs="Times New Roman"/>
          <w:b/>
          <w:bCs/>
          <w:color w:val="222222"/>
          <w:sz w:val="24"/>
          <w:szCs w:val="24"/>
          <w:lang w:eastAsia="en-GB"/>
        </w:rPr>
        <w:t>moov</w:t>
      </w:r>
      <w:r w:rsidRPr="00294B38">
        <w:rPr>
          <w:rFonts w:ascii="Times New Roman" w:eastAsia="Times New Roman" w:hAnsi="Times New Roman" w:cs="Times New Roman"/>
          <w:color w:val="222222"/>
          <w:sz w:val="24"/>
          <w:szCs w:val="24"/>
          <w:lang w:eastAsia="en-GB"/>
        </w:rPr>
        <w:t> boxes (in this order) MUST be sent with each request, even if the encoder must reconnect because the previous request was terminated prior to the end of the stream.</w:t>
      </w:r>
    </w:p>
    <w:p w14:paraId="32851E77" w14:textId="24508F0D" w:rsidR="004C133C" w:rsidRPr="00294B38"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w:t>
      </w:r>
      <w:ins w:id="13" w:author="rufael mekuria" w:date="2018-01-08T14:05:00Z">
        <w:r w:rsidR="00B33380">
          <w:rPr>
            <w:rFonts w:ascii="Times New Roman" w:eastAsia="Times New Roman" w:hAnsi="Times New Roman" w:cs="Times New Roman"/>
            <w:color w:val="222222"/>
            <w:sz w:val="24"/>
            <w:szCs w:val="24"/>
            <w:lang w:eastAsia="en-GB"/>
          </w:rPr>
          <w:t xml:space="preserve"> </w:t>
        </w:r>
        <w:r w:rsidR="00B33380" w:rsidRPr="00294B38">
          <w:rPr>
            <w:rFonts w:ascii="Times New Roman" w:eastAsia="Times New Roman" w:hAnsi="Times New Roman" w:cs="Times New Roman"/>
            <w:color w:val="222222"/>
            <w:sz w:val="24"/>
            <w:szCs w:val="24"/>
            <w:lang w:eastAsia="en-GB"/>
          </w:rPr>
          <w:t>or ingest source</w:t>
        </w:r>
      </w:ins>
      <w:r w:rsidRPr="00294B38">
        <w:rPr>
          <w:rFonts w:ascii="Times New Roman" w:eastAsia="Times New Roman" w:hAnsi="Times New Roman" w:cs="Times New Roman"/>
          <w:color w:val="222222"/>
          <w:sz w:val="24"/>
          <w:szCs w:val="24"/>
          <w:lang w:eastAsia="en-GB"/>
        </w:rPr>
        <w:t xml:space="preserve"> </w:t>
      </w:r>
      <w:r w:rsidR="00AC4211" w:rsidRPr="00294B38">
        <w:rPr>
          <w:rFonts w:ascii="Times New Roman" w:eastAsia="Times New Roman" w:hAnsi="Times New Roman" w:cs="Times New Roman"/>
          <w:color w:val="222222"/>
          <w:sz w:val="24"/>
          <w:szCs w:val="24"/>
          <w:lang w:eastAsia="en-GB"/>
        </w:rPr>
        <w:t xml:space="preserve">SHOULD </w:t>
      </w:r>
      <w:r w:rsidRPr="00294B38">
        <w:rPr>
          <w:rFonts w:ascii="Times New Roman" w:eastAsia="Times New Roman" w:hAnsi="Times New Roman" w:cs="Times New Roman"/>
          <w:color w:val="222222"/>
          <w:sz w:val="24"/>
          <w:szCs w:val="24"/>
          <w:lang w:eastAsia="en-GB"/>
        </w:rPr>
        <w:t>use chunked transfer encoding</w:t>
      </w:r>
      <w:r w:rsidR="006169B7" w:rsidRPr="00294B38">
        <w:rPr>
          <w:rFonts w:ascii="Times New Roman" w:eastAsia="Times New Roman" w:hAnsi="Times New Roman" w:cs="Times New Roman"/>
          <w:color w:val="222222"/>
          <w:sz w:val="24"/>
          <w:szCs w:val="24"/>
          <w:lang w:eastAsia="en-GB"/>
        </w:rPr>
        <w:t xml:space="preserve"> option of the HTTP POST command </w:t>
      </w:r>
      <w:sdt>
        <w:sdtPr>
          <w:rPr>
            <w:rFonts w:ascii="Times New Roman" w:eastAsia="Times New Roman" w:hAnsi="Times New Roman" w:cs="Times New Roman"/>
            <w:color w:val="222222"/>
            <w:sz w:val="24"/>
            <w:szCs w:val="24"/>
            <w:lang w:eastAsia="en-GB"/>
          </w:rPr>
          <w:id w:val="1825623662"/>
          <w:citation/>
        </w:sdtPr>
        <w:sdtEndPr/>
        <w:sdtContent>
          <w:r w:rsidR="006169B7" w:rsidRPr="003C2A52">
            <w:rPr>
              <w:rFonts w:ascii="Times New Roman" w:eastAsia="Times New Roman" w:hAnsi="Times New Roman" w:cs="Times New Roman"/>
              <w:color w:val="222222"/>
              <w:sz w:val="24"/>
              <w:szCs w:val="24"/>
              <w:lang w:eastAsia="en-GB"/>
            </w:rPr>
            <w:fldChar w:fldCharType="begin"/>
          </w:r>
          <w:r w:rsidR="006169B7" w:rsidRPr="00294B38">
            <w:rPr>
              <w:rFonts w:ascii="Times New Roman" w:eastAsia="Times New Roman" w:hAnsi="Times New Roman" w:cs="Times New Roman"/>
              <w:color w:val="222222"/>
              <w:sz w:val="24"/>
              <w:szCs w:val="24"/>
              <w:lang w:val="nl-NL" w:eastAsia="en-GB"/>
            </w:rPr>
            <w:instrText xml:space="preserve"> CITATION IET \l 1043 </w:instrText>
          </w:r>
          <w:r w:rsidR="006169B7" w:rsidRPr="003C2A52">
            <w:rPr>
              <w:rFonts w:ascii="Times New Roman" w:eastAsia="Times New Roman" w:hAnsi="Times New Roman" w:cs="Times New Roman"/>
              <w:color w:val="222222"/>
              <w:sz w:val="24"/>
              <w:szCs w:val="24"/>
              <w:lang w:eastAsia="en-GB"/>
            </w:rPr>
            <w:fldChar w:fldCharType="separate"/>
          </w:r>
          <w:r w:rsidR="006169B7" w:rsidRPr="00294B38">
            <w:rPr>
              <w:rFonts w:ascii="Times New Roman" w:eastAsia="Times New Roman" w:hAnsi="Times New Roman" w:cs="Times New Roman"/>
              <w:noProof/>
              <w:color w:val="222222"/>
              <w:sz w:val="24"/>
              <w:szCs w:val="24"/>
              <w:lang w:val="nl-NL" w:eastAsia="en-GB"/>
            </w:rPr>
            <w:t>[</w:t>
          </w:r>
          <w:hyperlink w:anchor="IET" w:history="1">
            <w:r w:rsidR="006169B7" w:rsidRPr="00294B38">
              <w:rPr>
                <w:rStyle w:val="Heading2Char"/>
                <w:rFonts w:eastAsiaTheme="minorHAnsi"/>
                <w:noProof/>
                <w:color w:val="222222"/>
                <w:sz w:val="24"/>
                <w:szCs w:val="24"/>
                <w:lang w:val="nl-NL"/>
              </w:rPr>
              <w:t>2</w:t>
            </w:r>
          </w:hyperlink>
          <w:r w:rsidR="006169B7" w:rsidRPr="00294B38">
            <w:rPr>
              <w:rFonts w:ascii="Times New Roman" w:eastAsia="Times New Roman" w:hAnsi="Times New Roman" w:cs="Times New Roman"/>
              <w:noProof/>
              <w:color w:val="222222"/>
              <w:sz w:val="24"/>
              <w:szCs w:val="24"/>
              <w:lang w:val="nl-NL" w:eastAsia="en-GB"/>
            </w:rPr>
            <w:t>]</w:t>
          </w:r>
          <w:r w:rsidR="006169B7" w:rsidRPr="003C2A52">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for uploading</w:t>
      </w:r>
      <w:r w:rsidR="00AC4211" w:rsidRPr="00294B38">
        <w:rPr>
          <w:rFonts w:ascii="Times New Roman" w:eastAsia="Times New Roman" w:hAnsi="Times New Roman" w:cs="Times New Roman"/>
          <w:color w:val="222222"/>
          <w:sz w:val="24"/>
          <w:szCs w:val="24"/>
          <w:lang w:eastAsia="en-GB"/>
        </w:rPr>
        <w:t xml:space="preserve"> </w:t>
      </w:r>
      <w:r w:rsidR="00A331ED" w:rsidRPr="00294B38">
        <w:rPr>
          <w:rFonts w:ascii="Times New Roman" w:eastAsia="Times New Roman" w:hAnsi="Times New Roman" w:cs="Times New Roman"/>
          <w:color w:val="222222"/>
          <w:sz w:val="24"/>
          <w:szCs w:val="24"/>
          <w:lang w:eastAsia="en-GB"/>
        </w:rPr>
        <w:t>as</w:t>
      </w:r>
      <w:r w:rsidRPr="00294B38">
        <w:rPr>
          <w:rFonts w:ascii="Times New Roman" w:eastAsia="Times New Roman" w:hAnsi="Times New Roman" w:cs="Times New Roman"/>
          <w:color w:val="222222"/>
          <w:sz w:val="24"/>
          <w:szCs w:val="24"/>
          <w:lang w:eastAsia="en-GB"/>
        </w:rPr>
        <w:t xml:space="preserve"> it</w:t>
      </w:r>
      <w:r w:rsidR="00AC4211" w:rsidRPr="00294B38">
        <w:rPr>
          <w:rFonts w:ascii="Times New Roman" w:eastAsia="Times New Roman" w:hAnsi="Times New Roman" w:cs="Times New Roman"/>
          <w:color w:val="222222"/>
          <w:sz w:val="24"/>
          <w:szCs w:val="24"/>
          <w:lang w:eastAsia="en-GB"/>
        </w:rPr>
        <w:t xml:space="preserve"> is</w:t>
      </w:r>
      <w:r w:rsidRPr="00294B38">
        <w:rPr>
          <w:rFonts w:ascii="Times New Roman" w:eastAsia="Times New Roman" w:hAnsi="Times New Roman" w:cs="Times New Roman"/>
          <w:color w:val="222222"/>
          <w:sz w:val="24"/>
          <w:szCs w:val="24"/>
          <w:lang w:eastAsia="en-GB"/>
        </w:rPr>
        <w:t xml:space="preserve"> impossible to predict the entire content length of the live </w:t>
      </w:r>
      <w:r w:rsidR="0085753A" w:rsidRPr="00294B38">
        <w:rPr>
          <w:rFonts w:ascii="Times New Roman" w:eastAsia="Times New Roman" w:hAnsi="Times New Roman" w:cs="Times New Roman"/>
          <w:color w:val="222222"/>
          <w:sz w:val="24"/>
          <w:szCs w:val="24"/>
          <w:lang w:eastAsia="en-GB"/>
        </w:rPr>
        <w:t>stream</w:t>
      </w:r>
      <w:r w:rsidRPr="00294B38">
        <w:rPr>
          <w:rFonts w:ascii="Times New Roman" w:eastAsia="Times New Roman" w:hAnsi="Times New Roman" w:cs="Times New Roman"/>
          <w:color w:val="222222"/>
          <w:sz w:val="24"/>
          <w:szCs w:val="24"/>
          <w:lang w:eastAsia="en-GB"/>
        </w:rPr>
        <w:t>.</w:t>
      </w:r>
    </w:p>
    <w:p w14:paraId="41D7B6C4" w14:textId="4D8CE0C8" w:rsidR="00A331ED" w:rsidRPr="00294B38" w:rsidRDefault="00A331ED">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w:t>
      </w:r>
      <w:ins w:id="14" w:author="rufael mekuria" w:date="2018-01-08T14:05:00Z">
        <w:r w:rsidR="00B33380">
          <w:rPr>
            <w:rFonts w:ascii="Times New Roman" w:eastAsia="Times New Roman" w:hAnsi="Times New Roman" w:cs="Times New Roman"/>
            <w:color w:val="222222"/>
            <w:sz w:val="24"/>
            <w:szCs w:val="24"/>
            <w:lang w:eastAsia="en-GB"/>
          </w:rPr>
          <w:t xml:space="preserve"> </w:t>
        </w:r>
        <w:r w:rsidR="00B33380" w:rsidRPr="00294B38">
          <w:rPr>
            <w:rFonts w:ascii="Times New Roman" w:eastAsia="Times New Roman" w:hAnsi="Times New Roman" w:cs="Times New Roman"/>
            <w:color w:val="222222"/>
            <w:sz w:val="24"/>
            <w:szCs w:val="24"/>
            <w:lang w:eastAsia="en-GB"/>
          </w:rPr>
          <w:t>or ingest source</w:t>
        </w:r>
      </w:ins>
      <w:r w:rsidRPr="00294B38">
        <w:rPr>
          <w:rFonts w:ascii="Times New Roman" w:eastAsia="Times New Roman" w:hAnsi="Times New Roman" w:cs="Times New Roman"/>
          <w:color w:val="222222"/>
          <w:sz w:val="24"/>
          <w:szCs w:val="24"/>
          <w:lang w:eastAsia="en-GB"/>
        </w:rPr>
        <w:t xml:space="preserve"> M</w:t>
      </w:r>
      <w:r w:rsidR="00860244">
        <w:rPr>
          <w:rFonts w:ascii="Times New Roman" w:eastAsia="Times New Roman" w:hAnsi="Times New Roman" w:cs="Times New Roman"/>
          <w:color w:val="222222"/>
          <w:sz w:val="24"/>
          <w:szCs w:val="24"/>
          <w:lang w:eastAsia="en-GB"/>
        </w:rPr>
        <w:t>AY</w:t>
      </w:r>
      <w:r w:rsidRPr="00294B38">
        <w:rPr>
          <w:rFonts w:ascii="Times New Roman" w:eastAsia="Times New Roman" w:hAnsi="Times New Roman" w:cs="Times New Roman"/>
          <w:color w:val="222222"/>
          <w:sz w:val="24"/>
          <w:szCs w:val="24"/>
          <w:lang w:eastAsia="en-GB"/>
        </w:rPr>
        <w:t xml:space="preserve"> use individual HTTP POST commands </w:t>
      </w:r>
      <w:sdt>
        <w:sdtPr>
          <w:rPr>
            <w:rFonts w:ascii="Times New Roman" w:eastAsia="Times New Roman" w:hAnsi="Times New Roman" w:cs="Times New Roman"/>
            <w:color w:val="222222"/>
            <w:sz w:val="24"/>
            <w:szCs w:val="24"/>
            <w:lang w:eastAsia="en-GB"/>
          </w:rPr>
          <w:id w:val="-1476218130"/>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IET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noProof/>
              <w:color w:val="222222"/>
              <w:sz w:val="24"/>
              <w:szCs w:val="24"/>
              <w:lang w:val="nl-NL" w:eastAsia="en-GB"/>
            </w:rPr>
            <w:t>[</w:t>
          </w:r>
          <w:hyperlink w:anchor="IET" w:history="1">
            <w:r w:rsidRPr="00294B38">
              <w:rPr>
                <w:rStyle w:val="Heading2Char"/>
                <w:rFonts w:eastAsiaTheme="minorHAnsi"/>
                <w:noProof/>
                <w:color w:val="222222"/>
                <w:sz w:val="24"/>
                <w:szCs w:val="24"/>
                <w:lang w:val="nl-NL"/>
              </w:rPr>
              <w:t>2</w:t>
            </w:r>
          </w:hyperlink>
          <w:r w:rsidRPr="00294B38">
            <w:rPr>
              <w:rFonts w:ascii="Times New Roman" w:eastAsia="Times New Roman" w:hAnsi="Times New Roman" w:cs="Times New Roman"/>
              <w:noProof/>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for uploading</w:t>
      </w:r>
      <w:r w:rsidR="007B591B">
        <w:rPr>
          <w:rFonts w:ascii="Times New Roman" w:eastAsia="Times New Roman" w:hAnsi="Times New Roman" w:cs="Times New Roman"/>
          <w:color w:val="222222"/>
          <w:sz w:val="24"/>
          <w:szCs w:val="24"/>
          <w:lang w:eastAsia="en-GB"/>
        </w:rPr>
        <w:t xml:space="preserve"> media fragments when ready if </w:t>
      </w:r>
      <w:r w:rsidRPr="00294B38">
        <w:rPr>
          <w:rFonts w:ascii="Times New Roman" w:eastAsia="Times New Roman" w:hAnsi="Times New Roman" w:cs="Times New Roman"/>
          <w:color w:val="222222"/>
          <w:sz w:val="24"/>
          <w:szCs w:val="24"/>
          <w:lang w:eastAsia="en-GB"/>
        </w:rPr>
        <w:t>it is possible to pred</w:t>
      </w:r>
      <w:r w:rsidR="007B591B">
        <w:rPr>
          <w:rFonts w:ascii="Times New Roman" w:eastAsia="Times New Roman" w:hAnsi="Times New Roman" w:cs="Times New Roman"/>
          <w:color w:val="222222"/>
          <w:sz w:val="24"/>
          <w:szCs w:val="24"/>
          <w:lang w:eastAsia="en-GB"/>
        </w:rPr>
        <w:t>ict the entire content length after the fragment became</w:t>
      </w:r>
      <w:r w:rsidRPr="00294B38">
        <w:rPr>
          <w:rFonts w:ascii="Times New Roman" w:eastAsia="Times New Roman" w:hAnsi="Times New Roman" w:cs="Times New Roman"/>
          <w:color w:val="222222"/>
          <w:sz w:val="24"/>
          <w:szCs w:val="24"/>
          <w:lang w:eastAsia="en-GB"/>
        </w:rPr>
        <w:t xml:space="preserve"> available. The encoder must send the </w:t>
      </w:r>
      <w:r w:rsidRPr="003C2A52">
        <w:rPr>
          <w:rFonts w:ascii="Times New Roman" w:eastAsia="Times New Roman" w:hAnsi="Times New Roman" w:cs="Times New Roman"/>
          <w:b/>
          <w:color w:val="222222"/>
          <w:sz w:val="24"/>
          <w:szCs w:val="24"/>
          <w:lang w:eastAsia="en-GB"/>
        </w:rPr>
        <w:t>ftyp</w:t>
      </w:r>
      <w:r w:rsidRPr="00294B38">
        <w:rPr>
          <w:rFonts w:ascii="Times New Roman" w:eastAsia="Times New Roman" w:hAnsi="Times New Roman" w:cs="Times New Roman"/>
          <w:color w:val="222222"/>
          <w:sz w:val="24"/>
          <w:szCs w:val="24"/>
          <w:lang w:eastAsia="en-GB"/>
        </w:rPr>
        <w:t xml:space="preserve"> and </w:t>
      </w:r>
      <w:r w:rsidRPr="003C2A52">
        <w:rPr>
          <w:rFonts w:ascii="Times New Roman" w:eastAsia="Times New Roman" w:hAnsi="Times New Roman" w:cs="Times New Roman"/>
          <w:b/>
          <w:color w:val="222222"/>
          <w:sz w:val="24"/>
          <w:szCs w:val="24"/>
          <w:lang w:eastAsia="en-GB"/>
        </w:rPr>
        <w:t>moov</w:t>
      </w:r>
      <w:r w:rsidRPr="00294B38">
        <w:rPr>
          <w:rFonts w:ascii="Times New Roman" w:eastAsia="Times New Roman" w:hAnsi="Times New Roman" w:cs="Times New Roman"/>
          <w:color w:val="222222"/>
          <w:sz w:val="24"/>
          <w:szCs w:val="24"/>
          <w:lang w:eastAsia="en-GB"/>
        </w:rPr>
        <w:t xml:space="preserve"> boxes </w:t>
      </w:r>
      <w:r w:rsidR="007B591B">
        <w:rPr>
          <w:rFonts w:ascii="Times New Roman" w:eastAsia="Times New Roman" w:hAnsi="Times New Roman" w:cs="Times New Roman"/>
          <w:color w:val="222222"/>
          <w:sz w:val="24"/>
          <w:szCs w:val="24"/>
          <w:lang w:eastAsia="en-GB"/>
        </w:rPr>
        <w:t>(in</w:t>
      </w:r>
      <w:r w:rsidR="00B3348F" w:rsidRPr="00294B38">
        <w:rPr>
          <w:rFonts w:ascii="Times New Roman" w:eastAsia="Times New Roman" w:hAnsi="Times New Roman" w:cs="Times New Roman"/>
          <w:color w:val="222222"/>
          <w:sz w:val="24"/>
          <w:szCs w:val="24"/>
          <w:lang w:eastAsia="en-GB"/>
        </w:rPr>
        <w:t xml:space="preserve"> this order) </w:t>
      </w:r>
      <w:r w:rsidRPr="00294B38">
        <w:rPr>
          <w:rFonts w:ascii="Times New Roman" w:eastAsia="Times New Roman" w:hAnsi="Times New Roman" w:cs="Times New Roman"/>
          <w:color w:val="222222"/>
          <w:sz w:val="24"/>
          <w:szCs w:val="24"/>
          <w:lang w:eastAsia="en-GB"/>
        </w:rPr>
        <w:t>with each individual request</w:t>
      </w:r>
      <w:r w:rsidR="007B591B">
        <w:rPr>
          <w:rFonts w:ascii="Times New Roman" w:eastAsia="Times New Roman" w:hAnsi="Times New Roman" w:cs="Times New Roman"/>
          <w:color w:val="222222"/>
          <w:sz w:val="24"/>
          <w:szCs w:val="24"/>
          <w:lang w:eastAsia="en-GB"/>
        </w:rPr>
        <w:t xml:space="preserve">, followed by the media fragments </w:t>
      </w:r>
      <w:r w:rsidR="007B591B">
        <w:rPr>
          <w:rFonts w:ascii="Times New Roman" w:eastAsia="Times New Roman" w:hAnsi="Times New Roman" w:cs="Times New Roman"/>
          <w:b/>
          <w:color w:val="222222"/>
          <w:sz w:val="24"/>
          <w:szCs w:val="24"/>
          <w:lang w:eastAsia="en-GB"/>
        </w:rPr>
        <w:t xml:space="preserve">moof </w:t>
      </w:r>
      <w:r w:rsidR="007B591B" w:rsidRPr="003C2A52">
        <w:rPr>
          <w:rFonts w:ascii="Times New Roman" w:eastAsia="Times New Roman" w:hAnsi="Times New Roman" w:cs="Times New Roman"/>
          <w:color w:val="222222"/>
          <w:sz w:val="24"/>
          <w:szCs w:val="24"/>
          <w:lang w:eastAsia="en-GB"/>
        </w:rPr>
        <w:t xml:space="preserve">and </w:t>
      </w:r>
      <w:r w:rsidR="007B591B">
        <w:rPr>
          <w:rFonts w:ascii="Times New Roman" w:eastAsia="Times New Roman" w:hAnsi="Times New Roman" w:cs="Times New Roman"/>
          <w:b/>
          <w:color w:val="222222"/>
          <w:sz w:val="24"/>
          <w:szCs w:val="24"/>
          <w:lang w:eastAsia="en-GB"/>
        </w:rPr>
        <w:t>mdat</w:t>
      </w:r>
      <w:r w:rsidRPr="00294B38">
        <w:rPr>
          <w:rFonts w:ascii="Times New Roman" w:eastAsia="Times New Roman" w:hAnsi="Times New Roman" w:cs="Times New Roman"/>
          <w:color w:val="222222"/>
          <w:sz w:val="24"/>
          <w:szCs w:val="24"/>
          <w:lang w:eastAsia="en-GB"/>
        </w:rPr>
        <w:t>.</w:t>
      </w:r>
    </w:p>
    <w:p w14:paraId="37EE83D6" w14:textId="23B6F689" w:rsidR="004C133C" w:rsidRPr="00294B38"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When the </w:t>
      </w:r>
      <w:r w:rsidR="0085753A" w:rsidRPr="00294B38">
        <w:rPr>
          <w:rFonts w:ascii="Times New Roman" w:eastAsia="Times New Roman" w:hAnsi="Times New Roman" w:cs="Times New Roman"/>
          <w:color w:val="222222"/>
          <w:sz w:val="24"/>
          <w:szCs w:val="24"/>
          <w:lang w:eastAsia="en-GB"/>
        </w:rPr>
        <w:t>live stream</w:t>
      </w:r>
      <w:r w:rsidR="00262B9C" w:rsidRPr="00294B38">
        <w:rPr>
          <w:rFonts w:ascii="Times New Roman" w:eastAsia="Times New Roman" w:hAnsi="Times New Roman" w:cs="Times New Roman"/>
          <w:color w:val="222222"/>
          <w:sz w:val="24"/>
          <w:szCs w:val="24"/>
          <w:lang w:eastAsia="en-GB"/>
        </w:rPr>
        <w:t xml:space="preserve"> event</w:t>
      </w:r>
      <w:r w:rsidRPr="00294B38">
        <w:rPr>
          <w:rFonts w:ascii="Times New Roman" w:eastAsia="Times New Roman" w:hAnsi="Times New Roman" w:cs="Times New Roman"/>
          <w:color w:val="222222"/>
          <w:sz w:val="24"/>
          <w:szCs w:val="24"/>
          <w:lang w:eastAsia="en-GB"/>
        </w:rPr>
        <w:t xml:space="preserve"> is over, after sending the last fragment, the encoder</w:t>
      </w:r>
      <w:ins w:id="15" w:author="rufael mekuria" w:date="2018-01-08T14:05:00Z">
        <w:r w:rsidR="00B33380">
          <w:rPr>
            <w:rFonts w:ascii="Times New Roman" w:eastAsia="Times New Roman" w:hAnsi="Times New Roman" w:cs="Times New Roman"/>
            <w:color w:val="222222"/>
            <w:sz w:val="24"/>
            <w:szCs w:val="24"/>
            <w:lang w:eastAsia="en-GB"/>
          </w:rPr>
          <w:t xml:space="preserve"> </w:t>
        </w:r>
        <w:r w:rsidR="00B33380" w:rsidRPr="00294B38">
          <w:rPr>
            <w:rFonts w:ascii="Times New Roman" w:eastAsia="Times New Roman" w:hAnsi="Times New Roman" w:cs="Times New Roman"/>
            <w:color w:val="222222"/>
            <w:sz w:val="24"/>
            <w:szCs w:val="24"/>
            <w:lang w:eastAsia="en-GB"/>
          </w:rPr>
          <w:t>or ingest source</w:t>
        </w:r>
      </w:ins>
      <w:r w:rsidRPr="00294B38">
        <w:rPr>
          <w:rFonts w:ascii="Times New Roman" w:eastAsia="Times New Roman" w:hAnsi="Times New Roman" w:cs="Times New Roman"/>
          <w:color w:val="222222"/>
          <w:sz w:val="24"/>
          <w:szCs w:val="24"/>
          <w:lang w:eastAsia="en-GB"/>
        </w:rPr>
        <w:t xml:space="preserve"> MUST gracefully end the chunked transfer encoding message sequence (most HTTP client stacks handle it automatically)</w:t>
      </w:r>
      <w:r w:rsidR="00E61CB1" w:rsidRPr="00294B38">
        <w:rPr>
          <w:rFonts w:ascii="Times New Roman" w:eastAsia="Times New Roman" w:hAnsi="Times New Roman" w:cs="Times New Roman"/>
          <w:color w:val="222222"/>
          <w:sz w:val="24"/>
          <w:szCs w:val="24"/>
          <w:lang w:eastAsia="en-GB"/>
        </w:rPr>
        <w:t xml:space="preserve"> by signalling the stop</w:t>
      </w:r>
      <w:r w:rsidRPr="00294B38">
        <w:rPr>
          <w:rFonts w:ascii="Times New Roman" w:eastAsia="Times New Roman" w:hAnsi="Times New Roman" w:cs="Times New Roman"/>
          <w:color w:val="222222"/>
          <w:sz w:val="24"/>
          <w:szCs w:val="24"/>
          <w:lang w:eastAsia="en-GB"/>
        </w:rPr>
        <w:t>. The encoder</w:t>
      </w:r>
      <w:ins w:id="16" w:author="rufael mekuria" w:date="2018-01-08T14:05:00Z">
        <w:r w:rsidR="00B33380">
          <w:rPr>
            <w:rFonts w:ascii="Times New Roman" w:eastAsia="Times New Roman" w:hAnsi="Times New Roman" w:cs="Times New Roman"/>
            <w:color w:val="222222"/>
            <w:sz w:val="24"/>
            <w:szCs w:val="24"/>
            <w:lang w:eastAsia="en-GB"/>
          </w:rPr>
          <w:t xml:space="preserve"> </w:t>
        </w:r>
        <w:r w:rsidR="00B33380" w:rsidRPr="00294B38">
          <w:rPr>
            <w:rFonts w:ascii="Times New Roman" w:eastAsia="Times New Roman" w:hAnsi="Times New Roman" w:cs="Times New Roman"/>
            <w:color w:val="222222"/>
            <w:sz w:val="24"/>
            <w:szCs w:val="24"/>
            <w:lang w:eastAsia="en-GB"/>
          </w:rPr>
          <w:t>or ingest source</w:t>
        </w:r>
      </w:ins>
      <w:r w:rsidRPr="00294B38">
        <w:rPr>
          <w:rFonts w:ascii="Times New Roman" w:eastAsia="Times New Roman" w:hAnsi="Times New Roman" w:cs="Times New Roman"/>
          <w:color w:val="222222"/>
          <w:sz w:val="24"/>
          <w:szCs w:val="24"/>
          <w:lang w:eastAsia="en-GB"/>
        </w:rPr>
        <w:t xml:space="preserve"> MUST wait for the service to return the final response code, and then terminate the connection.</w:t>
      </w:r>
    </w:p>
    <w:p w14:paraId="5EF9A40F" w14:textId="72CA6683" w:rsidR="00E61CB1" w:rsidRPr="00294B38" w:rsidRDefault="00E61CB1"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stop message </w:t>
      </w:r>
      <w:r w:rsidR="00733609" w:rsidRPr="00294B38">
        <w:rPr>
          <w:rFonts w:ascii="Times New Roman" w:eastAsia="Times New Roman" w:hAnsi="Times New Roman" w:cs="Times New Roman"/>
          <w:color w:val="222222"/>
          <w:sz w:val="24"/>
          <w:szCs w:val="24"/>
          <w:lang w:eastAsia="en-GB"/>
        </w:rPr>
        <w:t xml:space="preserve">can be sent by </w:t>
      </w:r>
      <w:del w:id="17" w:author="rufael mekuria" w:date="2018-01-08T14:05:00Z">
        <w:r w:rsidR="00733609" w:rsidRPr="00294B38" w:rsidDel="00B33380">
          <w:rPr>
            <w:rFonts w:ascii="Times New Roman" w:eastAsia="Times New Roman" w:hAnsi="Times New Roman" w:cs="Times New Roman"/>
            <w:color w:val="222222"/>
            <w:sz w:val="24"/>
            <w:szCs w:val="24"/>
            <w:lang w:eastAsia="en-GB"/>
          </w:rPr>
          <w:delText>an ingesting ent</w:delText>
        </w:r>
        <w:r w:rsidR="008D282F" w:rsidRPr="00294B38" w:rsidDel="00B33380">
          <w:rPr>
            <w:rFonts w:ascii="Times New Roman" w:eastAsia="Times New Roman" w:hAnsi="Times New Roman" w:cs="Times New Roman"/>
            <w:color w:val="222222"/>
            <w:sz w:val="24"/>
            <w:szCs w:val="24"/>
            <w:lang w:eastAsia="en-GB"/>
          </w:rPr>
          <w:delText>ity such as a live encoder</w:delText>
        </w:r>
      </w:del>
      <w:ins w:id="18" w:author="rufael mekuria" w:date="2018-01-08T14:05:00Z">
        <w:r w:rsidR="00B33380">
          <w:rPr>
            <w:rFonts w:ascii="Times New Roman" w:eastAsia="Times New Roman" w:hAnsi="Times New Roman" w:cs="Times New Roman"/>
            <w:color w:val="222222"/>
            <w:sz w:val="24"/>
            <w:szCs w:val="24"/>
            <w:lang w:eastAsia="en-GB"/>
          </w:rPr>
          <w:t>the encoder or live ingest source</w:t>
        </w:r>
      </w:ins>
      <w:r w:rsidR="008D282F" w:rsidRPr="00294B38">
        <w:rPr>
          <w:rFonts w:ascii="Times New Roman" w:eastAsia="Times New Roman" w:hAnsi="Times New Roman" w:cs="Times New Roman"/>
          <w:color w:val="222222"/>
          <w:sz w:val="24"/>
          <w:szCs w:val="24"/>
          <w:lang w:eastAsia="en-GB"/>
        </w:rPr>
        <w:t xml:space="preserve"> to </w:t>
      </w:r>
      <w:r w:rsidRPr="00294B38">
        <w:rPr>
          <w:rFonts w:ascii="Times New Roman" w:eastAsia="Times New Roman" w:hAnsi="Times New Roman" w:cs="Times New Roman"/>
          <w:color w:val="222222"/>
          <w:sz w:val="24"/>
          <w:szCs w:val="24"/>
          <w:lang w:eastAsia="en-GB"/>
        </w:rPr>
        <w:t>signal</w:t>
      </w:r>
      <w:r w:rsidR="008D282F" w:rsidRPr="00294B38">
        <w:rPr>
          <w:rFonts w:ascii="Times New Roman" w:eastAsia="Times New Roman" w:hAnsi="Times New Roman" w:cs="Times New Roman"/>
          <w:color w:val="222222"/>
          <w:sz w:val="24"/>
          <w:szCs w:val="24"/>
          <w:lang w:eastAsia="en-GB"/>
        </w:rPr>
        <w:t xml:space="preserve"> an end of stream (end of the live stream event)</w:t>
      </w:r>
      <w:r w:rsidRPr="00294B38">
        <w:rPr>
          <w:rFonts w:ascii="Times New Roman" w:eastAsia="Times New Roman" w:hAnsi="Times New Roman" w:cs="Times New Roman"/>
          <w:color w:val="222222"/>
          <w:sz w:val="24"/>
          <w:szCs w:val="24"/>
          <w:lang w:eastAsia="en-GB"/>
        </w:rPr>
        <w:t xml:space="preserve"> </w:t>
      </w:r>
      <w:r w:rsidR="00B3348F" w:rsidRPr="00294B38">
        <w:rPr>
          <w:rFonts w:ascii="Times New Roman" w:eastAsia="Times New Roman" w:hAnsi="Times New Roman" w:cs="Times New Roman"/>
          <w:color w:val="222222"/>
          <w:sz w:val="24"/>
          <w:szCs w:val="24"/>
          <w:lang w:eastAsia="en-GB"/>
        </w:rPr>
        <w:t>by sending a</w:t>
      </w:r>
      <w:r w:rsidR="008D282F" w:rsidRPr="00294B38">
        <w:rPr>
          <w:rFonts w:ascii="Times New Roman" w:eastAsia="Times New Roman" w:hAnsi="Times New Roman" w:cs="Times New Roman"/>
          <w:color w:val="222222"/>
          <w:sz w:val="24"/>
          <w:szCs w:val="24"/>
          <w:lang w:eastAsia="en-GB"/>
        </w:rPr>
        <w:t xml:space="preserve"> </w:t>
      </w:r>
      <w:r w:rsidR="007B591B">
        <w:rPr>
          <w:rFonts w:ascii="Times New Roman" w:eastAsia="Times New Roman" w:hAnsi="Times New Roman" w:cs="Times New Roman"/>
          <w:color w:val="222222"/>
          <w:sz w:val="24"/>
          <w:szCs w:val="24"/>
          <w:lang w:eastAsia="en-GB"/>
        </w:rPr>
        <w:t>movie fragment random access “</w:t>
      </w:r>
      <w:r w:rsidR="008D282F" w:rsidRPr="00294B38">
        <w:rPr>
          <w:rFonts w:ascii="Times New Roman" w:eastAsia="Times New Roman" w:hAnsi="Times New Roman" w:cs="Times New Roman"/>
          <w:color w:val="222222"/>
          <w:sz w:val="24"/>
          <w:szCs w:val="24"/>
          <w:lang w:eastAsia="en-GB"/>
        </w:rPr>
        <w:t>mfra</w:t>
      </w:r>
      <w:r w:rsidR="007B591B">
        <w:rPr>
          <w:rFonts w:ascii="Times New Roman" w:eastAsia="Times New Roman" w:hAnsi="Times New Roman" w:cs="Times New Roman"/>
          <w:color w:val="222222"/>
          <w:sz w:val="24"/>
          <w:szCs w:val="24"/>
          <w:lang w:eastAsia="en-GB"/>
        </w:rPr>
        <w:t>”</w:t>
      </w:r>
      <w:r w:rsidR="008D282F" w:rsidRPr="00294B38">
        <w:rPr>
          <w:rFonts w:ascii="Times New Roman" w:eastAsia="Times New Roman" w:hAnsi="Times New Roman" w:cs="Times New Roman"/>
          <w:color w:val="222222"/>
          <w:sz w:val="24"/>
          <w:szCs w:val="24"/>
          <w:lang w:eastAsia="en-GB"/>
        </w:rPr>
        <w:t xml:space="preserve"> box</w:t>
      </w:r>
      <w:r w:rsidR="00B3348F" w:rsidRPr="00294B38">
        <w:rPr>
          <w:rFonts w:ascii="Times New Roman" w:eastAsia="Times New Roman" w:hAnsi="Times New Roman" w:cs="Times New Roman"/>
          <w:color w:val="222222"/>
          <w:sz w:val="24"/>
          <w:szCs w:val="24"/>
          <w:lang w:eastAsia="en-GB"/>
        </w:rPr>
        <w:t xml:space="preserve"> in the stream</w:t>
      </w:r>
      <w:r w:rsidR="008D282F" w:rsidRPr="00294B38">
        <w:rPr>
          <w:rFonts w:ascii="Times New Roman" w:eastAsia="Times New Roman" w:hAnsi="Times New Roman" w:cs="Times New Roman"/>
          <w:color w:val="222222"/>
          <w:sz w:val="24"/>
          <w:szCs w:val="24"/>
          <w:lang w:eastAsia="en-GB"/>
        </w:rPr>
        <w:t>.</w:t>
      </w:r>
    </w:p>
    <w:p w14:paraId="11922652" w14:textId="59CB93EB" w:rsidR="00C858A6" w:rsidRDefault="004C133C"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If the HTTP POST request terminates or times out with a TCP error prior to the end of the stream, the encoder MUST issue a new POST request by using a new connection, and follow the preceding requirements. Additionally, the encoder </w:t>
      </w:r>
      <w:r w:rsidR="00B3348F" w:rsidRPr="00294B38">
        <w:rPr>
          <w:rFonts w:ascii="Times New Roman" w:eastAsia="Times New Roman" w:hAnsi="Times New Roman" w:cs="Times New Roman"/>
          <w:color w:val="222222"/>
          <w:sz w:val="24"/>
          <w:szCs w:val="24"/>
          <w:lang w:eastAsia="en-GB"/>
        </w:rPr>
        <w:t xml:space="preserve">MAY </w:t>
      </w:r>
      <w:r w:rsidRPr="00294B38">
        <w:rPr>
          <w:rFonts w:ascii="Times New Roman" w:eastAsia="Times New Roman" w:hAnsi="Times New Roman" w:cs="Times New Roman"/>
          <w:color w:val="222222"/>
          <w:sz w:val="24"/>
          <w:szCs w:val="24"/>
          <w:lang w:eastAsia="en-GB"/>
        </w:rPr>
        <w:t xml:space="preserve">resend the previous two MP4 fragments for each track in the stream, and resume without introducing a discontinuity in the media timeline. Resending the last two </w:t>
      </w:r>
      <w:r w:rsidR="007B591B">
        <w:rPr>
          <w:rFonts w:ascii="Times New Roman" w:eastAsia="Times New Roman" w:hAnsi="Times New Roman" w:cs="Times New Roman"/>
          <w:color w:val="222222"/>
          <w:sz w:val="24"/>
          <w:szCs w:val="24"/>
          <w:lang w:eastAsia="en-GB"/>
        </w:rPr>
        <w:t>ISO BMFF</w:t>
      </w:r>
      <w:r w:rsidRPr="00294B38">
        <w:rPr>
          <w:rFonts w:ascii="Times New Roman" w:eastAsia="Times New Roman" w:hAnsi="Times New Roman" w:cs="Times New Roman"/>
          <w:color w:val="222222"/>
          <w:sz w:val="24"/>
          <w:szCs w:val="24"/>
          <w:lang w:eastAsia="en-GB"/>
        </w:rPr>
        <w:t xml:space="preserve"> fragments for each track ensures that there is no data loss. In other words, if a stream contains both an audio and a video track, and the current POST request fails, the </w:t>
      </w:r>
      <w:r w:rsidRPr="00294B38">
        <w:rPr>
          <w:rFonts w:ascii="Times New Roman" w:eastAsia="Times New Roman" w:hAnsi="Times New Roman" w:cs="Times New Roman"/>
          <w:color w:val="222222"/>
          <w:sz w:val="24"/>
          <w:szCs w:val="24"/>
          <w:lang w:eastAsia="en-GB"/>
        </w:rPr>
        <w:lastRenderedPageBreak/>
        <w:t>encoder</w:t>
      </w:r>
      <w:ins w:id="19" w:author="rufael mekuria" w:date="2018-01-08T14:06:00Z">
        <w:r w:rsidR="00B33380">
          <w:rPr>
            <w:rFonts w:ascii="Times New Roman" w:eastAsia="Times New Roman" w:hAnsi="Times New Roman" w:cs="Times New Roman"/>
            <w:color w:val="222222"/>
            <w:sz w:val="24"/>
            <w:szCs w:val="24"/>
            <w:lang w:eastAsia="en-GB"/>
          </w:rPr>
          <w:t xml:space="preserve"> or media ingest source</w:t>
        </w:r>
      </w:ins>
      <w:r w:rsidRPr="00294B38">
        <w:rPr>
          <w:rFonts w:ascii="Times New Roman" w:eastAsia="Times New Roman" w:hAnsi="Times New Roman" w:cs="Times New Roman"/>
          <w:color w:val="222222"/>
          <w:sz w:val="24"/>
          <w:szCs w:val="24"/>
          <w:lang w:eastAsia="en-GB"/>
        </w:rPr>
        <w:t xml:space="preserve"> must reconnect and resend the last two fragments for the audio track, which were previously successfully sent, and the last two fragments for the video track, which were previously successfully sent, to ensure that there is no data loss. The encoder </w:t>
      </w:r>
      <w:r w:rsidR="00B3348F" w:rsidRPr="00294B38">
        <w:rPr>
          <w:rFonts w:ascii="Times New Roman" w:eastAsia="Times New Roman" w:hAnsi="Times New Roman" w:cs="Times New Roman"/>
          <w:color w:val="222222"/>
          <w:sz w:val="24"/>
          <w:szCs w:val="24"/>
          <w:lang w:eastAsia="en-GB"/>
        </w:rPr>
        <w:t xml:space="preserve">MAY </w:t>
      </w:r>
      <w:r w:rsidRPr="00294B38">
        <w:rPr>
          <w:rFonts w:ascii="Times New Roman" w:eastAsia="Times New Roman" w:hAnsi="Times New Roman" w:cs="Times New Roman"/>
          <w:color w:val="222222"/>
          <w:sz w:val="24"/>
          <w:szCs w:val="24"/>
          <w:lang w:eastAsia="en-GB"/>
        </w:rPr>
        <w:t>maintain a “forward” buffer of media fragments, which it resends when it reconnects.</w:t>
      </w:r>
    </w:p>
    <w:p w14:paraId="5F621DDF" w14:textId="71F68099" w:rsidR="007B591B" w:rsidRPr="00294B38" w:rsidRDefault="007B591B" w:rsidP="004C133C">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In case of an encoder</w:t>
      </w:r>
      <w:ins w:id="20" w:author="rufael mekuria" w:date="2018-01-08T14:06:00Z">
        <w:r w:rsidR="00B33380">
          <w:rPr>
            <w:rFonts w:ascii="Times New Roman" w:eastAsia="Times New Roman" w:hAnsi="Times New Roman" w:cs="Times New Roman"/>
            <w:color w:val="222222"/>
            <w:sz w:val="24"/>
            <w:szCs w:val="24"/>
            <w:lang w:eastAsia="en-GB"/>
          </w:rPr>
          <w:t xml:space="preserve"> or media ingest source</w:t>
        </w:r>
      </w:ins>
      <w:r>
        <w:rPr>
          <w:rFonts w:ascii="Times New Roman" w:eastAsia="Times New Roman" w:hAnsi="Times New Roman" w:cs="Times New Roman"/>
          <w:color w:val="222222"/>
          <w:sz w:val="24"/>
          <w:szCs w:val="24"/>
          <w:lang w:eastAsia="en-GB"/>
        </w:rPr>
        <w:t xml:space="preserve"> restart and none of the last two ISO BMFF fragments can be sen</w:t>
      </w:r>
      <w:r w:rsidR="00860244">
        <w:rPr>
          <w:rFonts w:ascii="Times New Roman" w:eastAsia="Times New Roman" w:hAnsi="Times New Roman" w:cs="Times New Roman"/>
          <w:color w:val="222222"/>
          <w:sz w:val="24"/>
          <w:szCs w:val="24"/>
          <w:lang w:eastAsia="en-GB"/>
        </w:rPr>
        <w:t>d</w:t>
      </w:r>
      <w:r>
        <w:rPr>
          <w:rFonts w:ascii="Times New Roman" w:eastAsia="Times New Roman" w:hAnsi="Times New Roman" w:cs="Times New Roman"/>
          <w:color w:val="222222"/>
          <w:sz w:val="24"/>
          <w:szCs w:val="24"/>
          <w:lang w:eastAsia="en-GB"/>
        </w:rPr>
        <w:t xml:space="preserve">, the timestamps of </w:t>
      </w:r>
      <w:r w:rsidRPr="003C2A52">
        <w:rPr>
          <w:rFonts w:ascii="Times New Roman" w:eastAsia="Times New Roman" w:hAnsi="Times New Roman" w:cs="Times New Roman"/>
          <w:b/>
          <w:color w:val="222222"/>
          <w:sz w:val="24"/>
          <w:szCs w:val="24"/>
          <w:lang w:eastAsia="en-GB"/>
        </w:rPr>
        <w:t>tdft</w:t>
      </w:r>
      <w:r>
        <w:rPr>
          <w:rFonts w:ascii="Times New Roman" w:eastAsia="Times New Roman" w:hAnsi="Times New Roman" w:cs="Times New Roman"/>
          <w:i/>
          <w:color w:val="222222"/>
          <w:sz w:val="24"/>
          <w:szCs w:val="24"/>
          <w:lang w:eastAsia="en-GB"/>
        </w:rPr>
        <w:t xml:space="preserve"> </w:t>
      </w:r>
      <w:r>
        <w:rPr>
          <w:rFonts w:ascii="Times New Roman" w:eastAsia="Times New Roman" w:hAnsi="Times New Roman" w:cs="Times New Roman"/>
          <w:color w:val="222222"/>
          <w:sz w:val="24"/>
          <w:szCs w:val="24"/>
          <w:lang w:eastAsia="en-GB"/>
        </w:rPr>
        <w:t xml:space="preserve">of fragments that are sent MUST be higher than previously sent media fragments.   </w:t>
      </w:r>
    </w:p>
    <w:p w14:paraId="41A22479" w14:textId="5030F8E3" w:rsidR="007B591B" w:rsidRPr="007B591B"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7B591B">
        <w:rPr>
          <w:rFonts w:ascii="Times New Roman" w:eastAsia="Times New Roman" w:hAnsi="Times New Roman" w:cs="Times New Roman"/>
          <w:color w:val="222222"/>
          <w:sz w:val="24"/>
          <w:szCs w:val="24"/>
          <w:lang w:eastAsia="en-GB"/>
        </w:rPr>
        <w:t>The </w:t>
      </w:r>
      <w:r w:rsidRPr="007B591B">
        <w:rPr>
          <w:rFonts w:ascii="Times New Roman" w:eastAsia="Times New Roman" w:hAnsi="Times New Roman" w:cs="Times New Roman"/>
          <w:b/>
          <w:bCs/>
          <w:color w:val="222222"/>
          <w:sz w:val="24"/>
          <w:szCs w:val="24"/>
          <w:lang w:eastAsia="en-GB"/>
        </w:rPr>
        <w:t>ftyp</w:t>
      </w:r>
      <w:r w:rsidRPr="007B591B">
        <w:rPr>
          <w:rFonts w:ascii="Times New Roman" w:eastAsia="Times New Roman" w:hAnsi="Times New Roman" w:cs="Times New Roman"/>
          <w:color w:val="222222"/>
          <w:sz w:val="24"/>
          <w:szCs w:val="24"/>
          <w:lang w:eastAsia="en-GB"/>
        </w:rPr>
        <w:t>, and </w:t>
      </w:r>
      <w:r w:rsidRPr="007B591B">
        <w:rPr>
          <w:rFonts w:ascii="Times New Roman" w:eastAsia="Times New Roman" w:hAnsi="Times New Roman" w:cs="Times New Roman"/>
          <w:b/>
          <w:bCs/>
          <w:color w:val="222222"/>
          <w:sz w:val="24"/>
          <w:szCs w:val="24"/>
          <w:lang w:eastAsia="en-GB"/>
        </w:rPr>
        <w:t>moov</w:t>
      </w:r>
      <w:r w:rsidRPr="007B591B">
        <w:rPr>
          <w:rFonts w:ascii="Times New Roman" w:eastAsia="Times New Roman" w:hAnsi="Times New Roman" w:cs="Times New Roman"/>
          <w:color w:val="222222"/>
          <w:sz w:val="24"/>
          <w:szCs w:val="24"/>
          <w:lang w:eastAsia="en-GB"/>
        </w:rPr>
        <w:t xml:space="preserve"> boxes MUST be sent with each request (HTTP POST). These boxes MUST be sent at the beginning of the stream and any time the encoder must reconnect to resume stream ingest. </w:t>
      </w:r>
    </w:p>
    <w:p w14:paraId="32FACAB0" w14:textId="06567D36" w:rsidR="007B591B" w:rsidRPr="007B591B"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7B591B">
        <w:rPr>
          <w:rFonts w:ascii="Times New Roman" w:eastAsia="Times New Roman" w:hAnsi="Times New Roman" w:cs="Times New Roman"/>
          <w:color w:val="222222"/>
          <w:sz w:val="24"/>
          <w:szCs w:val="24"/>
          <w:lang w:eastAsia="en-GB"/>
        </w:rPr>
        <w:t>The </w:t>
      </w:r>
      <w:r w:rsidR="00E61CB1" w:rsidRPr="007B591B">
        <w:rPr>
          <w:rFonts w:ascii="Times New Roman" w:eastAsia="Times New Roman" w:hAnsi="Times New Roman" w:cs="Times New Roman"/>
          <w:b/>
          <w:bCs/>
          <w:color w:val="222222"/>
          <w:sz w:val="24"/>
          <w:szCs w:val="24"/>
          <w:lang w:eastAsia="en-GB"/>
        </w:rPr>
        <w:t>Tfdt</w:t>
      </w:r>
      <w:r w:rsidRPr="007B591B">
        <w:rPr>
          <w:rFonts w:ascii="Times New Roman" w:eastAsia="Times New Roman" w:hAnsi="Times New Roman" w:cs="Times New Roman"/>
          <w:color w:val="222222"/>
          <w:sz w:val="24"/>
          <w:szCs w:val="24"/>
          <w:lang w:eastAsia="en-GB"/>
        </w:rPr>
        <w:t> box MUST be present for each fragment.</w:t>
      </w:r>
    </w:p>
    <w:p w14:paraId="64712148" w14:textId="7CDACCEC" w:rsidR="00CB2D5F"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7B591B">
        <w:rPr>
          <w:rFonts w:ascii="Times New Roman" w:eastAsia="Times New Roman" w:hAnsi="Times New Roman" w:cs="Times New Roman"/>
          <w:color w:val="222222"/>
          <w:sz w:val="24"/>
          <w:szCs w:val="24"/>
          <w:lang w:eastAsia="en-GB"/>
        </w:rPr>
        <w:t>Version 2 of the </w:t>
      </w:r>
      <w:r w:rsidR="00E61CB1" w:rsidRPr="007B591B">
        <w:rPr>
          <w:rFonts w:ascii="Times New Roman" w:eastAsia="Times New Roman" w:hAnsi="Times New Roman" w:cs="Times New Roman"/>
          <w:b/>
          <w:bCs/>
          <w:color w:val="222222"/>
          <w:sz w:val="24"/>
          <w:szCs w:val="24"/>
          <w:lang w:eastAsia="en-GB"/>
        </w:rPr>
        <w:t xml:space="preserve">tfdt </w:t>
      </w:r>
      <w:r w:rsidRPr="007B591B">
        <w:rPr>
          <w:rFonts w:ascii="Times New Roman" w:eastAsia="Times New Roman" w:hAnsi="Times New Roman" w:cs="Times New Roman"/>
          <w:color w:val="222222"/>
          <w:sz w:val="24"/>
          <w:szCs w:val="24"/>
          <w:lang w:eastAsia="en-GB"/>
        </w:rPr>
        <w:t>box SHOULD be used to generate media segments that have identical URLs in multiple datacentr</w:t>
      </w:r>
      <w:r w:rsidR="00860244">
        <w:rPr>
          <w:rFonts w:ascii="Times New Roman" w:eastAsia="Times New Roman" w:hAnsi="Times New Roman" w:cs="Times New Roman"/>
          <w:color w:val="222222"/>
          <w:sz w:val="24"/>
          <w:szCs w:val="24"/>
          <w:lang w:eastAsia="en-GB"/>
        </w:rPr>
        <w:t>e</w:t>
      </w:r>
      <w:r w:rsidRPr="007B591B">
        <w:rPr>
          <w:rFonts w:ascii="Times New Roman" w:eastAsia="Times New Roman" w:hAnsi="Times New Roman" w:cs="Times New Roman"/>
          <w:color w:val="222222"/>
          <w:sz w:val="24"/>
          <w:szCs w:val="24"/>
          <w:lang w:eastAsia="en-GB"/>
        </w:rPr>
        <w:t>s. The fragment index field is REQUIRED for cross-datacenter failover of index-based streaming formats such as Apple HLS and index-based MPEG-DASH. To enable cross-data</w:t>
      </w:r>
      <w:r w:rsidR="00E61CB1" w:rsidRPr="007B591B">
        <w:rPr>
          <w:rFonts w:ascii="Times New Roman" w:eastAsia="Times New Roman" w:hAnsi="Times New Roman" w:cs="Times New Roman"/>
          <w:color w:val="222222"/>
          <w:sz w:val="24"/>
          <w:szCs w:val="24"/>
          <w:lang w:eastAsia="en-GB"/>
        </w:rPr>
        <w:t xml:space="preserve"> </w:t>
      </w:r>
      <w:r w:rsidRPr="007B591B">
        <w:rPr>
          <w:rFonts w:ascii="Times New Roman" w:eastAsia="Times New Roman" w:hAnsi="Times New Roman" w:cs="Times New Roman"/>
          <w:color w:val="222222"/>
          <w:sz w:val="24"/>
          <w:szCs w:val="24"/>
          <w:lang w:eastAsia="en-GB"/>
        </w:rPr>
        <w:t>centr</w:t>
      </w:r>
      <w:r w:rsidR="00860244">
        <w:rPr>
          <w:rFonts w:ascii="Times New Roman" w:eastAsia="Times New Roman" w:hAnsi="Times New Roman" w:cs="Times New Roman"/>
          <w:color w:val="222222"/>
          <w:sz w:val="24"/>
          <w:szCs w:val="24"/>
          <w:lang w:eastAsia="en-GB"/>
        </w:rPr>
        <w:t>e</w:t>
      </w:r>
      <w:r w:rsidRPr="007B591B">
        <w:rPr>
          <w:rFonts w:ascii="Times New Roman" w:eastAsia="Times New Roman" w:hAnsi="Times New Roman" w:cs="Times New Roman"/>
          <w:color w:val="222222"/>
          <w:sz w:val="24"/>
          <w:szCs w:val="24"/>
          <w:lang w:eastAsia="en-GB"/>
        </w:rPr>
        <w:t xml:space="preserve"> failover, the </w:t>
      </w:r>
      <w:r w:rsidR="00230975" w:rsidRPr="007B591B">
        <w:rPr>
          <w:rFonts w:ascii="Times New Roman" w:eastAsia="Times New Roman" w:hAnsi="Times New Roman" w:cs="Times New Roman"/>
          <w:color w:val="222222"/>
          <w:sz w:val="24"/>
          <w:szCs w:val="24"/>
          <w:lang w:eastAsia="en-GB"/>
        </w:rPr>
        <w:t>time stamps</w:t>
      </w:r>
      <w:r w:rsidRPr="007B591B">
        <w:rPr>
          <w:rFonts w:ascii="Times New Roman" w:eastAsia="Times New Roman" w:hAnsi="Times New Roman" w:cs="Times New Roman"/>
          <w:color w:val="222222"/>
          <w:sz w:val="24"/>
          <w:szCs w:val="24"/>
          <w:lang w:eastAsia="en-GB"/>
        </w:rPr>
        <w:t xml:space="preserve"> MUST be synced across multiple encoders and be increased by 1</w:t>
      </w:r>
      <w:r w:rsidR="00230975" w:rsidRPr="007B591B">
        <w:rPr>
          <w:rFonts w:ascii="Times New Roman" w:eastAsia="Times New Roman" w:hAnsi="Times New Roman" w:cs="Times New Roman"/>
          <w:color w:val="222222"/>
          <w:sz w:val="24"/>
          <w:szCs w:val="24"/>
          <w:lang w:eastAsia="en-GB"/>
        </w:rPr>
        <w:t xml:space="preserve"> or a multiple of 1</w:t>
      </w:r>
      <w:r w:rsidRPr="007B591B">
        <w:rPr>
          <w:rFonts w:ascii="Times New Roman" w:eastAsia="Times New Roman" w:hAnsi="Times New Roman" w:cs="Times New Roman"/>
          <w:color w:val="222222"/>
          <w:sz w:val="24"/>
          <w:szCs w:val="24"/>
          <w:lang w:eastAsia="en-GB"/>
        </w:rPr>
        <w:t xml:space="preserve"> for each successive media fragment, even across encoder restarts or failures.</w:t>
      </w:r>
      <w:r w:rsidR="00E61CB1" w:rsidRPr="007B591B">
        <w:rPr>
          <w:rFonts w:ascii="Times New Roman" w:eastAsia="Times New Roman" w:hAnsi="Times New Roman" w:cs="Times New Roman"/>
          <w:color w:val="222222"/>
          <w:sz w:val="24"/>
          <w:szCs w:val="24"/>
          <w:lang w:eastAsia="en-GB"/>
        </w:rPr>
        <w:t xml:space="preserve"> Encoders should use the timing information (Universal Time Stamps) from the original SDI input</w:t>
      </w:r>
      <w:r w:rsidR="004B0E45">
        <w:rPr>
          <w:rFonts w:ascii="Times New Roman" w:eastAsia="Times New Roman" w:hAnsi="Times New Roman" w:cs="Times New Roman"/>
          <w:color w:val="222222"/>
          <w:sz w:val="24"/>
          <w:szCs w:val="24"/>
          <w:lang w:eastAsia="en-GB"/>
        </w:rPr>
        <w:t xml:space="preserve"> signal if possible</w:t>
      </w:r>
      <w:r w:rsidR="00E61CB1" w:rsidRPr="007B591B">
        <w:rPr>
          <w:rFonts w:ascii="Times New Roman" w:eastAsia="Times New Roman" w:hAnsi="Times New Roman" w:cs="Times New Roman"/>
          <w:color w:val="222222"/>
          <w:sz w:val="24"/>
          <w:szCs w:val="24"/>
          <w:lang w:eastAsia="en-GB"/>
        </w:rPr>
        <w:t xml:space="preserve"> in order to allow exact synchronization of the Universal </w:t>
      </w:r>
      <w:r w:rsidR="004B0E45">
        <w:rPr>
          <w:rFonts w:ascii="Times New Roman" w:eastAsia="Times New Roman" w:hAnsi="Times New Roman" w:cs="Times New Roman"/>
          <w:color w:val="222222"/>
          <w:sz w:val="24"/>
          <w:szCs w:val="24"/>
          <w:lang w:eastAsia="en-GB"/>
        </w:rPr>
        <w:t>T</w:t>
      </w:r>
      <w:r w:rsidR="00E61CB1" w:rsidRPr="007B591B">
        <w:rPr>
          <w:rFonts w:ascii="Times New Roman" w:eastAsia="Times New Roman" w:hAnsi="Times New Roman" w:cs="Times New Roman"/>
          <w:color w:val="222222"/>
          <w:sz w:val="24"/>
          <w:szCs w:val="24"/>
          <w:lang w:eastAsia="en-GB"/>
        </w:rPr>
        <w:t xml:space="preserve">ime </w:t>
      </w:r>
      <w:r w:rsidR="004B0E45">
        <w:rPr>
          <w:rFonts w:ascii="Times New Roman" w:eastAsia="Times New Roman" w:hAnsi="Times New Roman" w:cs="Times New Roman"/>
          <w:color w:val="222222"/>
          <w:sz w:val="24"/>
          <w:szCs w:val="24"/>
          <w:lang w:eastAsia="en-GB"/>
        </w:rPr>
        <w:t>S</w:t>
      </w:r>
      <w:r w:rsidR="00E61CB1" w:rsidRPr="007B591B">
        <w:rPr>
          <w:rFonts w:ascii="Times New Roman" w:eastAsia="Times New Roman" w:hAnsi="Times New Roman" w:cs="Times New Roman"/>
          <w:color w:val="222222"/>
          <w:sz w:val="24"/>
          <w:szCs w:val="24"/>
          <w:lang w:eastAsia="en-GB"/>
        </w:rPr>
        <w:t xml:space="preserve">tamps in the streams. </w:t>
      </w:r>
      <w:r w:rsidR="00230975" w:rsidRPr="007B591B">
        <w:rPr>
          <w:rFonts w:ascii="Times New Roman" w:eastAsia="Times New Roman" w:hAnsi="Times New Roman" w:cs="Times New Roman"/>
          <w:color w:val="222222"/>
          <w:sz w:val="24"/>
          <w:szCs w:val="24"/>
          <w:lang w:eastAsia="en-GB"/>
        </w:rPr>
        <w:t>Reconnecting encoders</w:t>
      </w:r>
      <w:ins w:id="21" w:author="rufael mekuria" w:date="2018-01-08T14:06:00Z">
        <w:r w:rsidR="00B33380">
          <w:rPr>
            <w:rFonts w:ascii="Times New Roman" w:eastAsia="Times New Roman" w:hAnsi="Times New Roman" w:cs="Times New Roman"/>
            <w:color w:val="222222"/>
            <w:sz w:val="24"/>
            <w:szCs w:val="24"/>
            <w:lang w:eastAsia="en-GB"/>
          </w:rPr>
          <w:t xml:space="preserve"> or media sources</w:t>
        </w:r>
      </w:ins>
      <w:r w:rsidR="00230975" w:rsidRPr="007B591B">
        <w:rPr>
          <w:rFonts w:ascii="Times New Roman" w:eastAsia="Times New Roman" w:hAnsi="Times New Roman" w:cs="Times New Roman"/>
          <w:color w:val="222222"/>
          <w:sz w:val="24"/>
          <w:szCs w:val="24"/>
          <w:lang w:eastAsia="en-GB"/>
        </w:rPr>
        <w:t xml:space="preserve"> should transmit in sync with other encoders</w:t>
      </w:r>
      <w:ins w:id="22" w:author="rufael mekuria" w:date="2018-01-08T14:07:00Z">
        <w:r w:rsidR="00B33380">
          <w:rPr>
            <w:rFonts w:ascii="Times New Roman" w:eastAsia="Times New Roman" w:hAnsi="Times New Roman" w:cs="Times New Roman"/>
            <w:color w:val="222222"/>
            <w:sz w:val="24"/>
            <w:szCs w:val="24"/>
            <w:lang w:eastAsia="en-GB"/>
          </w:rPr>
          <w:t xml:space="preserve"> or media sources</w:t>
        </w:r>
      </w:ins>
      <w:r w:rsidR="00230975" w:rsidRPr="007B591B">
        <w:rPr>
          <w:rFonts w:ascii="Times New Roman" w:eastAsia="Times New Roman" w:hAnsi="Times New Roman" w:cs="Times New Roman"/>
          <w:color w:val="222222"/>
          <w:sz w:val="24"/>
          <w:szCs w:val="24"/>
          <w:lang w:eastAsia="en-GB"/>
        </w:rPr>
        <w:t>.</w:t>
      </w:r>
    </w:p>
    <w:p w14:paraId="27FABDE5" w14:textId="70F4658E" w:rsidR="002422EE" w:rsidRPr="002422EE"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422EE">
        <w:rPr>
          <w:rFonts w:ascii="Times New Roman" w:eastAsia="Times New Roman" w:hAnsi="Times New Roman" w:cs="Times New Roman"/>
          <w:color w:val="222222"/>
          <w:sz w:val="24"/>
          <w:szCs w:val="24"/>
          <w:lang w:eastAsia="en-GB"/>
        </w:rPr>
        <w:t>The</w:t>
      </w:r>
      <w:r w:rsidR="004B0E45" w:rsidRPr="002422EE">
        <w:rPr>
          <w:rFonts w:ascii="Times New Roman" w:eastAsia="Times New Roman" w:hAnsi="Times New Roman" w:cs="Times New Roman"/>
          <w:color w:val="222222"/>
          <w:sz w:val="24"/>
          <w:szCs w:val="24"/>
          <w:lang w:eastAsia="en-GB"/>
        </w:rPr>
        <w:t xml:space="preserve"> ISOBMFF media</w:t>
      </w:r>
      <w:r w:rsidRPr="002422EE">
        <w:rPr>
          <w:rFonts w:ascii="Times New Roman" w:eastAsia="Times New Roman" w:hAnsi="Times New Roman" w:cs="Times New Roman"/>
          <w:color w:val="222222"/>
          <w:sz w:val="24"/>
          <w:szCs w:val="24"/>
          <w:lang w:eastAsia="en-GB"/>
        </w:rPr>
        <w:t xml:space="preserve"> fragment duration SHOULD be constant, to reduce the size of the client manifests. A constant MP4 fragment duration also improves client download heuristics through the use of repeat tags. The duration MAY fluctuate to compensate for non-integer frame rates</w:t>
      </w:r>
      <w:r w:rsidR="00D1598C" w:rsidRPr="002422EE">
        <w:rPr>
          <w:rFonts w:ascii="Times New Roman" w:eastAsia="Times New Roman" w:hAnsi="Times New Roman" w:cs="Times New Roman"/>
          <w:color w:val="222222"/>
          <w:sz w:val="24"/>
          <w:szCs w:val="24"/>
          <w:lang w:eastAsia="en-GB"/>
        </w:rPr>
        <w:t>.  B</w:t>
      </w:r>
      <w:r w:rsidR="00E61CB1" w:rsidRPr="002422EE">
        <w:rPr>
          <w:rFonts w:ascii="Times New Roman" w:eastAsia="Times New Roman" w:hAnsi="Times New Roman" w:cs="Times New Roman"/>
          <w:color w:val="222222"/>
          <w:sz w:val="24"/>
          <w:szCs w:val="24"/>
          <w:lang w:eastAsia="en-GB"/>
        </w:rPr>
        <w:t>y cho</w:t>
      </w:r>
      <w:r w:rsidR="00230975" w:rsidRPr="002422EE">
        <w:rPr>
          <w:rFonts w:ascii="Times New Roman" w:eastAsia="Times New Roman" w:hAnsi="Times New Roman" w:cs="Times New Roman"/>
          <w:color w:val="222222"/>
          <w:sz w:val="24"/>
          <w:szCs w:val="24"/>
          <w:lang w:eastAsia="en-GB"/>
        </w:rPr>
        <w:t>o</w:t>
      </w:r>
      <w:r w:rsidR="00E61CB1" w:rsidRPr="002422EE">
        <w:rPr>
          <w:rFonts w:ascii="Times New Roman" w:eastAsia="Times New Roman" w:hAnsi="Times New Roman" w:cs="Times New Roman"/>
          <w:color w:val="222222"/>
          <w:sz w:val="24"/>
          <w:szCs w:val="24"/>
          <w:lang w:eastAsia="en-GB"/>
        </w:rPr>
        <w:t>sing an appropriate timescale</w:t>
      </w:r>
      <w:r w:rsidR="00D1598C" w:rsidRPr="002422EE">
        <w:rPr>
          <w:rFonts w:ascii="Times New Roman" w:eastAsia="Times New Roman" w:hAnsi="Times New Roman" w:cs="Times New Roman"/>
          <w:color w:val="222222"/>
          <w:sz w:val="24"/>
          <w:szCs w:val="24"/>
          <w:lang w:eastAsia="en-GB"/>
        </w:rPr>
        <w:t xml:space="preserve"> (a multiple of the frame rate</w:t>
      </w:r>
      <w:r w:rsidR="00230975" w:rsidRPr="002422EE">
        <w:rPr>
          <w:rFonts w:ascii="Times New Roman" w:eastAsia="Times New Roman" w:hAnsi="Times New Roman" w:cs="Times New Roman"/>
          <w:color w:val="222222"/>
          <w:sz w:val="24"/>
          <w:szCs w:val="24"/>
          <w:lang w:eastAsia="en-GB"/>
        </w:rPr>
        <w:t xml:space="preserve"> is recommended</w:t>
      </w:r>
      <w:r w:rsidR="00D1598C" w:rsidRPr="002422EE">
        <w:rPr>
          <w:rFonts w:ascii="Times New Roman" w:eastAsia="Times New Roman" w:hAnsi="Times New Roman" w:cs="Times New Roman"/>
          <w:color w:val="222222"/>
          <w:sz w:val="24"/>
          <w:szCs w:val="24"/>
          <w:lang w:eastAsia="en-GB"/>
        </w:rPr>
        <w:t>)</w:t>
      </w:r>
      <w:r w:rsidR="004B0E45" w:rsidRPr="002422EE">
        <w:rPr>
          <w:rFonts w:ascii="Times New Roman" w:eastAsia="Times New Roman" w:hAnsi="Times New Roman" w:cs="Times New Roman"/>
          <w:color w:val="222222"/>
          <w:sz w:val="24"/>
          <w:szCs w:val="24"/>
          <w:lang w:eastAsia="en-GB"/>
        </w:rPr>
        <w:t xml:space="preserve"> </w:t>
      </w:r>
      <w:del w:id="23" w:author="rufael mekuria" w:date="2018-01-08T14:07:00Z">
        <w:r w:rsidR="004B0E45" w:rsidRPr="002422EE" w:rsidDel="00B33380">
          <w:rPr>
            <w:rFonts w:ascii="Times New Roman" w:eastAsia="Times New Roman" w:hAnsi="Times New Roman" w:cs="Times New Roman"/>
            <w:color w:val="222222"/>
            <w:sz w:val="24"/>
            <w:szCs w:val="24"/>
            <w:lang w:eastAsia="en-GB"/>
          </w:rPr>
          <w:delText xml:space="preserve">as </w:delText>
        </w:r>
      </w:del>
      <w:r w:rsidR="004B0E45" w:rsidRPr="002422EE">
        <w:rPr>
          <w:rFonts w:ascii="Times New Roman" w:eastAsia="Times New Roman" w:hAnsi="Times New Roman" w:cs="Times New Roman"/>
          <w:color w:val="222222"/>
          <w:sz w:val="24"/>
          <w:szCs w:val="24"/>
          <w:lang w:eastAsia="en-GB"/>
        </w:rPr>
        <w:t>this</w:t>
      </w:r>
      <w:r w:rsidR="00E61CB1" w:rsidRPr="002422EE">
        <w:rPr>
          <w:rFonts w:ascii="Times New Roman" w:eastAsia="Times New Roman" w:hAnsi="Times New Roman" w:cs="Times New Roman"/>
          <w:color w:val="222222"/>
          <w:sz w:val="24"/>
          <w:szCs w:val="24"/>
          <w:lang w:eastAsia="en-GB"/>
        </w:rPr>
        <w:t xml:space="preserve"> </w:t>
      </w:r>
      <w:del w:id="24" w:author="rufael mekuria" w:date="2018-01-08T14:07:00Z">
        <w:r w:rsidR="00E61CB1" w:rsidRPr="002422EE" w:rsidDel="00B33380">
          <w:rPr>
            <w:rFonts w:ascii="Times New Roman" w:eastAsia="Times New Roman" w:hAnsi="Times New Roman" w:cs="Times New Roman"/>
            <w:color w:val="222222"/>
            <w:sz w:val="24"/>
            <w:szCs w:val="24"/>
            <w:lang w:eastAsia="en-GB"/>
          </w:rPr>
          <w:delText xml:space="preserve">should avoid this </w:delText>
        </w:r>
      </w:del>
      <w:r w:rsidR="00E61CB1" w:rsidRPr="002422EE">
        <w:rPr>
          <w:rFonts w:ascii="Times New Roman" w:eastAsia="Times New Roman" w:hAnsi="Times New Roman" w:cs="Times New Roman"/>
          <w:color w:val="222222"/>
          <w:sz w:val="24"/>
          <w:szCs w:val="24"/>
          <w:lang w:eastAsia="en-GB"/>
        </w:rPr>
        <w:t>issue</w:t>
      </w:r>
      <w:ins w:id="25" w:author="rufael mekuria" w:date="2018-01-08T14:07:00Z">
        <w:r w:rsidR="00B33380">
          <w:rPr>
            <w:rFonts w:ascii="Times New Roman" w:eastAsia="Times New Roman" w:hAnsi="Times New Roman" w:cs="Times New Roman"/>
            <w:color w:val="222222"/>
            <w:sz w:val="24"/>
            <w:szCs w:val="24"/>
            <w:lang w:eastAsia="en-GB"/>
          </w:rPr>
          <w:t xml:space="preserve"> should be avoided</w:t>
        </w:r>
      </w:ins>
      <w:r w:rsidR="00E61CB1" w:rsidRPr="002422EE">
        <w:rPr>
          <w:rFonts w:ascii="Times New Roman" w:eastAsia="Times New Roman" w:hAnsi="Times New Roman" w:cs="Times New Roman"/>
          <w:color w:val="222222"/>
          <w:sz w:val="24"/>
          <w:szCs w:val="24"/>
          <w:lang w:eastAsia="en-GB"/>
        </w:rPr>
        <w:t>.</w:t>
      </w:r>
    </w:p>
    <w:p w14:paraId="153F22D7" w14:textId="0622C30C" w:rsidR="002422EE" w:rsidRPr="002422EE" w:rsidRDefault="00CB2D5F"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422EE">
        <w:rPr>
          <w:rFonts w:ascii="Times New Roman" w:eastAsia="Times New Roman" w:hAnsi="Times New Roman" w:cs="Times New Roman"/>
          <w:color w:val="222222"/>
          <w:sz w:val="24"/>
          <w:szCs w:val="24"/>
          <w:lang w:eastAsia="en-GB"/>
        </w:rPr>
        <w:t>The</w:t>
      </w:r>
      <w:r w:rsidR="0032543F" w:rsidRPr="002422EE">
        <w:rPr>
          <w:rFonts w:ascii="Times New Roman" w:eastAsia="Times New Roman" w:hAnsi="Times New Roman" w:cs="Times New Roman"/>
          <w:color w:val="222222"/>
          <w:sz w:val="24"/>
          <w:szCs w:val="24"/>
          <w:lang w:eastAsia="en-GB"/>
        </w:rPr>
        <w:t xml:space="preserve"> ISO BMFF</w:t>
      </w:r>
      <w:r w:rsidRPr="002422EE">
        <w:rPr>
          <w:rFonts w:ascii="Times New Roman" w:eastAsia="Times New Roman" w:hAnsi="Times New Roman" w:cs="Times New Roman"/>
          <w:color w:val="222222"/>
          <w:sz w:val="24"/>
          <w:szCs w:val="24"/>
          <w:lang w:eastAsia="en-GB"/>
        </w:rPr>
        <w:t xml:space="preserve"> fragment duration SHOULD be between approximately 2 and 6 seconds.</w:t>
      </w:r>
    </w:p>
    <w:p w14:paraId="6E074EBF" w14:textId="6E470EE0" w:rsidR="002422EE" w:rsidRPr="002422EE" w:rsidRDefault="006D5C5D"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422EE">
        <w:rPr>
          <w:rFonts w:ascii="Times New Roman" w:eastAsia="Times New Roman" w:hAnsi="Times New Roman" w:cs="Times New Roman"/>
          <w:color w:val="222222"/>
          <w:sz w:val="24"/>
          <w:szCs w:val="24"/>
          <w:lang w:eastAsia="en-GB"/>
        </w:rPr>
        <w:t xml:space="preserve">The fragment decode </w:t>
      </w:r>
      <w:r w:rsidR="00CB2D5F" w:rsidRPr="002422EE">
        <w:rPr>
          <w:rFonts w:ascii="Times New Roman" w:eastAsia="Times New Roman" w:hAnsi="Times New Roman" w:cs="Times New Roman"/>
          <w:color w:val="222222"/>
          <w:sz w:val="24"/>
          <w:szCs w:val="24"/>
          <w:lang w:eastAsia="en-GB"/>
        </w:rPr>
        <w:t>timestamps</w:t>
      </w:r>
      <w:r w:rsidRPr="002422EE">
        <w:rPr>
          <w:rFonts w:ascii="Times New Roman" w:eastAsia="Times New Roman" w:hAnsi="Times New Roman" w:cs="Times New Roman"/>
          <w:color w:val="222222"/>
          <w:sz w:val="24"/>
          <w:szCs w:val="24"/>
          <w:lang w:eastAsia="en-GB"/>
        </w:rPr>
        <w:t xml:space="preserve"> </w:t>
      </w:r>
      <w:r w:rsidRPr="003C2A52">
        <w:rPr>
          <w:rFonts w:ascii="Times New Roman" w:eastAsia="Times New Roman" w:hAnsi="Times New Roman" w:cs="Times New Roman"/>
          <w:b/>
          <w:color w:val="222222"/>
          <w:sz w:val="24"/>
          <w:szCs w:val="24"/>
          <w:lang w:eastAsia="en-GB"/>
        </w:rPr>
        <w:t>tdft</w:t>
      </w:r>
      <w:r w:rsidRPr="002422EE">
        <w:rPr>
          <w:rFonts w:ascii="Times New Roman" w:eastAsia="Times New Roman" w:hAnsi="Times New Roman" w:cs="Times New Roman"/>
          <w:color w:val="222222"/>
          <w:sz w:val="24"/>
          <w:szCs w:val="24"/>
          <w:lang w:eastAsia="en-GB"/>
        </w:rPr>
        <w:t xml:space="preserve"> of fragments in the fragmentedMP4stream</w:t>
      </w:r>
      <w:r w:rsidR="0032543F" w:rsidRPr="002422EE">
        <w:rPr>
          <w:rFonts w:ascii="Times New Roman" w:eastAsia="Times New Roman" w:hAnsi="Times New Roman" w:cs="Times New Roman"/>
          <w:color w:val="222222"/>
          <w:sz w:val="24"/>
          <w:szCs w:val="24"/>
          <w:lang w:eastAsia="en-GB"/>
        </w:rPr>
        <w:t xml:space="preserve"> </w:t>
      </w:r>
      <w:r w:rsidR="00CB2D5F" w:rsidRPr="002422EE">
        <w:rPr>
          <w:rFonts w:ascii="Times New Roman" w:eastAsia="Times New Roman" w:hAnsi="Times New Roman" w:cs="Times New Roman"/>
          <w:color w:val="222222"/>
          <w:sz w:val="24"/>
          <w:szCs w:val="24"/>
          <w:lang w:eastAsia="en-GB"/>
        </w:rPr>
        <w:t>and</w:t>
      </w:r>
      <w:r w:rsidRPr="002422EE">
        <w:rPr>
          <w:rFonts w:ascii="Times New Roman" w:eastAsia="Times New Roman" w:hAnsi="Times New Roman" w:cs="Times New Roman"/>
          <w:color w:val="222222"/>
          <w:sz w:val="24"/>
          <w:szCs w:val="24"/>
          <w:lang w:eastAsia="en-GB"/>
        </w:rPr>
        <w:t xml:space="preserve"> the</w:t>
      </w:r>
      <w:r w:rsidR="00CB2D5F" w:rsidRPr="002422EE">
        <w:rPr>
          <w:rFonts w:ascii="Times New Roman" w:eastAsia="Times New Roman" w:hAnsi="Times New Roman" w:cs="Times New Roman"/>
          <w:color w:val="222222"/>
          <w:sz w:val="24"/>
          <w:szCs w:val="24"/>
          <w:lang w:eastAsia="en-GB"/>
        </w:rPr>
        <w:t xml:space="preserve"> indexes</w:t>
      </w:r>
      <w:r w:rsidR="00B806DC" w:rsidRPr="003C2A52">
        <w:rPr>
          <w:rFonts w:ascii="Times New Roman" w:hAnsi="Times New Roman" w:cs="Times New Roman"/>
        </w:rPr>
        <w:t xml:space="preserve"> </w:t>
      </w:r>
      <w:r w:rsidR="00B806DC" w:rsidRPr="002422EE">
        <w:rPr>
          <w:rFonts w:ascii="Times New Roman" w:eastAsia="Times New Roman" w:hAnsi="Times New Roman" w:cs="Times New Roman"/>
          <w:color w:val="222222"/>
          <w:sz w:val="24"/>
          <w:szCs w:val="24"/>
          <w:lang w:eastAsia="en-GB"/>
        </w:rPr>
        <w:t xml:space="preserve">base_media_decode_ time </w:t>
      </w:r>
      <w:r w:rsidR="00CB2D5F" w:rsidRPr="002422EE">
        <w:rPr>
          <w:rFonts w:ascii="Times New Roman" w:eastAsia="Times New Roman" w:hAnsi="Times New Roman" w:cs="Times New Roman"/>
          <w:color w:val="222222"/>
          <w:sz w:val="24"/>
          <w:szCs w:val="24"/>
          <w:lang w:eastAsia="en-GB"/>
        </w:rPr>
        <w:t xml:space="preserve">SHOULD arrive in increasing order. </w:t>
      </w:r>
    </w:p>
    <w:p w14:paraId="662B560A" w14:textId="694AEF57" w:rsidR="00230975" w:rsidRDefault="00E61CB1" w:rsidP="003C2A52">
      <w:pPr>
        <w:numPr>
          <w:ilvl w:val="0"/>
          <w:numId w:val="4"/>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422EE">
        <w:rPr>
          <w:rFonts w:ascii="Times New Roman" w:eastAsia="Times New Roman" w:hAnsi="Times New Roman" w:cs="Times New Roman"/>
          <w:color w:val="222222"/>
          <w:sz w:val="24"/>
          <w:szCs w:val="24"/>
          <w:lang w:eastAsia="en-GB"/>
        </w:rPr>
        <w:t xml:space="preserve">The fragmented MP4 stream </w:t>
      </w:r>
      <w:r w:rsidR="00860244">
        <w:rPr>
          <w:rFonts w:ascii="Times New Roman" w:eastAsia="Times New Roman" w:hAnsi="Times New Roman" w:cs="Times New Roman"/>
          <w:color w:val="222222"/>
          <w:sz w:val="24"/>
          <w:szCs w:val="24"/>
          <w:lang w:eastAsia="en-GB"/>
        </w:rPr>
        <w:t>SHOULD</w:t>
      </w:r>
      <w:r w:rsidR="00860244" w:rsidRPr="002422EE">
        <w:rPr>
          <w:rFonts w:ascii="Times New Roman" w:eastAsia="Times New Roman" w:hAnsi="Times New Roman" w:cs="Times New Roman"/>
          <w:color w:val="222222"/>
          <w:sz w:val="24"/>
          <w:szCs w:val="24"/>
          <w:lang w:eastAsia="en-GB"/>
        </w:rPr>
        <w:t xml:space="preserve"> </w:t>
      </w:r>
      <w:r w:rsidR="004C133C" w:rsidRPr="002422EE">
        <w:rPr>
          <w:rFonts w:ascii="Times New Roman" w:eastAsia="Times New Roman" w:hAnsi="Times New Roman" w:cs="Times New Roman"/>
          <w:color w:val="222222"/>
          <w:sz w:val="24"/>
          <w:szCs w:val="24"/>
          <w:lang w:eastAsia="en-GB"/>
        </w:rPr>
        <w:t>use a 90-KHz timescale for video streams and 44.1 KHz or 48.1 KHz for audio streams</w:t>
      </w:r>
      <w:r w:rsidRPr="002422EE">
        <w:rPr>
          <w:rFonts w:ascii="Times New Roman" w:eastAsia="Times New Roman" w:hAnsi="Times New Roman" w:cs="Times New Roman"/>
          <w:color w:val="222222"/>
          <w:sz w:val="24"/>
          <w:szCs w:val="24"/>
          <w:lang w:eastAsia="en-GB"/>
        </w:rPr>
        <w:t xml:space="preserve"> or </w:t>
      </w:r>
      <w:r w:rsidR="00B3348F" w:rsidRPr="002422EE">
        <w:rPr>
          <w:rFonts w:ascii="Times New Roman" w:eastAsia="Times New Roman" w:hAnsi="Times New Roman" w:cs="Times New Roman"/>
          <w:color w:val="222222"/>
          <w:sz w:val="24"/>
          <w:szCs w:val="24"/>
          <w:lang w:eastAsia="en-GB"/>
        </w:rPr>
        <w:t xml:space="preserve">any </w:t>
      </w:r>
      <w:r w:rsidRPr="002422EE">
        <w:rPr>
          <w:rFonts w:ascii="Times New Roman" w:eastAsia="Times New Roman" w:hAnsi="Times New Roman" w:cs="Times New Roman"/>
          <w:color w:val="222222"/>
          <w:sz w:val="24"/>
          <w:szCs w:val="24"/>
          <w:lang w:eastAsia="en-GB"/>
        </w:rPr>
        <w:t xml:space="preserve">another timescale that enables integer increments of </w:t>
      </w:r>
      <w:r w:rsidR="00230975" w:rsidRPr="002422EE">
        <w:rPr>
          <w:rFonts w:ascii="Times New Roman" w:eastAsia="Times New Roman" w:hAnsi="Times New Roman" w:cs="Times New Roman"/>
          <w:color w:val="222222"/>
          <w:sz w:val="24"/>
          <w:szCs w:val="24"/>
          <w:lang w:eastAsia="en-GB"/>
        </w:rPr>
        <w:t xml:space="preserve">the decode times of fragments signalled in the </w:t>
      </w:r>
      <w:r w:rsidR="00230975" w:rsidRPr="003C2A52">
        <w:rPr>
          <w:rFonts w:ascii="Times New Roman" w:eastAsia="Times New Roman" w:hAnsi="Times New Roman" w:cs="Times New Roman"/>
          <w:b/>
          <w:color w:val="222222"/>
          <w:sz w:val="24"/>
          <w:szCs w:val="24"/>
          <w:lang w:eastAsia="en-GB"/>
        </w:rPr>
        <w:t xml:space="preserve">tfdt </w:t>
      </w:r>
      <w:r w:rsidR="00230975" w:rsidRPr="002422EE">
        <w:rPr>
          <w:rFonts w:ascii="Times New Roman" w:eastAsia="Times New Roman" w:hAnsi="Times New Roman" w:cs="Times New Roman"/>
          <w:color w:val="222222"/>
          <w:sz w:val="24"/>
          <w:szCs w:val="24"/>
          <w:lang w:eastAsia="en-GB"/>
        </w:rPr>
        <w:t>box based on</w:t>
      </w:r>
      <w:r w:rsidRPr="002422EE">
        <w:rPr>
          <w:rFonts w:ascii="Times New Roman" w:eastAsia="Times New Roman" w:hAnsi="Times New Roman" w:cs="Times New Roman"/>
          <w:color w:val="222222"/>
          <w:sz w:val="24"/>
          <w:szCs w:val="24"/>
          <w:lang w:eastAsia="en-GB"/>
        </w:rPr>
        <w:t xml:space="preserve"> this scale</w:t>
      </w:r>
      <w:r w:rsidR="004C133C" w:rsidRPr="002422EE">
        <w:rPr>
          <w:rFonts w:ascii="Times New Roman" w:eastAsia="Times New Roman" w:hAnsi="Times New Roman" w:cs="Times New Roman"/>
          <w:color w:val="222222"/>
          <w:sz w:val="24"/>
          <w:szCs w:val="24"/>
          <w:lang w:eastAsia="en-GB"/>
        </w:rPr>
        <w:t xml:space="preserve">. </w:t>
      </w:r>
    </w:p>
    <w:p w14:paraId="5F54858E" w14:textId="77777777" w:rsidR="00CC601F" w:rsidRPr="002422EE" w:rsidRDefault="00CC601F" w:rsidP="003C2A52">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p>
    <w:p w14:paraId="2790AA6E" w14:textId="37129BBD" w:rsidR="00230975" w:rsidRPr="00294B38" w:rsidRDefault="00230975" w:rsidP="00230975">
      <w:pPr>
        <w:pStyle w:val="Heading2"/>
      </w:pPr>
      <w:r w:rsidRPr="00294B38">
        <w:t xml:space="preserve">5. </w:t>
      </w:r>
      <w:r w:rsidR="00753B40">
        <w:t>Formatting Requirements for Timed Meta-Data</w:t>
      </w:r>
      <w:r w:rsidR="00463DAE">
        <w:t xml:space="preserve"> Ingest</w:t>
      </w:r>
    </w:p>
    <w:p w14:paraId="73E70DE8" w14:textId="5ECD5552" w:rsidR="00230975" w:rsidRPr="00294B38" w:rsidRDefault="00230975"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This section discusses </w:t>
      </w:r>
      <w:r w:rsidR="00753B40">
        <w:rPr>
          <w:rFonts w:ascii="Times New Roman" w:eastAsia="Times New Roman" w:hAnsi="Times New Roman" w:cs="Times New Roman"/>
          <w:color w:val="222222"/>
          <w:sz w:val="24"/>
          <w:szCs w:val="24"/>
          <w:lang w:eastAsia="en-GB"/>
        </w:rPr>
        <w:t xml:space="preserve">the </w:t>
      </w:r>
      <w:r w:rsidR="004C1315">
        <w:rPr>
          <w:rFonts w:ascii="Times New Roman" w:eastAsia="Times New Roman" w:hAnsi="Times New Roman" w:cs="Times New Roman"/>
          <w:color w:val="222222"/>
          <w:sz w:val="24"/>
          <w:szCs w:val="24"/>
          <w:lang w:eastAsia="en-GB"/>
        </w:rPr>
        <w:t>specific formatting requirements for ingest of timed meta-data</w:t>
      </w:r>
      <w:r w:rsidRPr="00294B38">
        <w:rPr>
          <w:rFonts w:ascii="Times New Roman" w:eastAsia="Times New Roman" w:hAnsi="Times New Roman" w:cs="Times New Roman"/>
          <w:color w:val="222222"/>
          <w:sz w:val="24"/>
          <w:szCs w:val="24"/>
          <w:lang w:eastAsia="en-GB"/>
        </w:rPr>
        <w:t>.</w:t>
      </w:r>
    </w:p>
    <w:p w14:paraId="53FB6A37" w14:textId="7ACCDA1B" w:rsidR="00773567" w:rsidRDefault="00230975"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When delivering a live streaming presentation with a rich client experience, often it</w:t>
      </w:r>
      <w:r w:rsidR="004C1315">
        <w:rPr>
          <w:rFonts w:ascii="Times New Roman" w:eastAsia="Times New Roman" w:hAnsi="Times New Roman" w:cs="Times New Roman"/>
          <w:color w:val="222222"/>
          <w:sz w:val="24"/>
          <w:szCs w:val="24"/>
          <w:lang w:eastAsia="en-GB"/>
        </w:rPr>
        <w:t xml:space="preserve"> i</w:t>
      </w:r>
      <w:r w:rsidRPr="00294B38">
        <w:rPr>
          <w:rFonts w:ascii="Times New Roman" w:eastAsia="Times New Roman" w:hAnsi="Times New Roman" w:cs="Times New Roman"/>
          <w:color w:val="222222"/>
          <w:sz w:val="24"/>
          <w:szCs w:val="24"/>
          <w:lang w:eastAsia="en-GB"/>
        </w:rPr>
        <w:t>s necessary to transmit time-synced events, meta</w:t>
      </w:r>
      <w:r w:rsidR="00860244">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 xml:space="preserve">data or other signals in-band with the main media data. An example of this </w:t>
      </w:r>
      <w:r w:rsidR="00773567">
        <w:rPr>
          <w:rFonts w:ascii="Times New Roman" w:eastAsia="Times New Roman" w:hAnsi="Times New Roman" w:cs="Times New Roman"/>
          <w:color w:val="222222"/>
          <w:sz w:val="24"/>
          <w:szCs w:val="24"/>
          <w:lang w:eastAsia="en-GB"/>
        </w:rPr>
        <w:t>are</w:t>
      </w:r>
      <w:r w:rsidRPr="00294B38">
        <w:rPr>
          <w:rFonts w:ascii="Times New Roman" w:eastAsia="Times New Roman" w:hAnsi="Times New Roman" w:cs="Times New Roman"/>
          <w:color w:val="222222"/>
          <w:sz w:val="24"/>
          <w:szCs w:val="24"/>
          <w:lang w:eastAsia="en-GB"/>
        </w:rPr>
        <w:t xml:space="preserve"> </w:t>
      </w:r>
      <w:r w:rsidR="00773567">
        <w:rPr>
          <w:rFonts w:ascii="Times New Roman" w:eastAsia="Times New Roman" w:hAnsi="Times New Roman" w:cs="Times New Roman"/>
          <w:color w:val="222222"/>
          <w:sz w:val="24"/>
          <w:szCs w:val="24"/>
          <w:lang w:eastAsia="en-GB"/>
        </w:rPr>
        <w:t xml:space="preserve">opportunities for </w:t>
      </w:r>
      <w:r w:rsidRPr="00294B38">
        <w:rPr>
          <w:rFonts w:ascii="Times New Roman" w:eastAsia="Times New Roman" w:hAnsi="Times New Roman" w:cs="Times New Roman"/>
          <w:color w:val="222222"/>
          <w:sz w:val="24"/>
          <w:szCs w:val="24"/>
          <w:lang w:eastAsia="en-GB"/>
        </w:rPr>
        <w:t>dynamic live ad insertion</w:t>
      </w:r>
      <w:r w:rsidR="00773567">
        <w:rPr>
          <w:rFonts w:ascii="Times New Roman" w:eastAsia="Times New Roman" w:hAnsi="Times New Roman" w:cs="Times New Roman"/>
          <w:color w:val="222222"/>
          <w:sz w:val="24"/>
          <w:szCs w:val="24"/>
          <w:lang w:eastAsia="en-GB"/>
        </w:rPr>
        <w:t xml:space="preserve"> signalled by SCTE-35 markers for example</w:t>
      </w:r>
      <w:r w:rsidRPr="00294B38">
        <w:rPr>
          <w:rFonts w:ascii="Times New Roman" w:eastAsia="Times New Roman" w:hAnsi="Times New Roman" w:cs="Times New Roman"/>
          <w:color w:val="222222"/>
          <w:sz w:val="24"/>
          <w:szCs w:val="24"/>
          <w:lang w:eastAsia="en-GB"/>
        </w:rPr>
        <w:t>. This type of event signal</w:t>
      </w:r>
      <w:r w:rsidR="00773567">
        <w:rPr>
          <w:rFonts w:ascii="Times New Roman" w:eastAsia="Times New Roman" w:hAnsi="Times New Roman" w:cs="Times New Roman"/>
          <w:color w:val="222222"/>
          <w:sz w:val="24"/>
          <w:szCs w:val="24"/>
          <w:lang w:eastAsia="en-GB"/>
        </w:rPr>
        <w:t>l</w:t>
      </w:r>
      <w:r w:rsidRPr="00294B38">
        <w:rPr>
          <w:rFonts w:ascii="Times New Roman" w:eastAsia="Times New Roman" w:hAnsi="Times New Roman" w:cs="Times New Roman"/>
          <w:color w:val="222222"/>
          <w:sz w:val="24"/>
          <w:szCs w:val="24"/>
          <w:lang w:eastAsia="en-GB"/>
        </w:rPr>
        <w:t xml:space="preserve">ing is different from regular audio/video streaming because of its sparse nature. In other words, the signalling data usually does not happen continuously, and the interval can be hard to predict. </w:t>
      </w:r>
    </w:p>
    <w:p w14:paraId="37C25522" w14:textId="4CF580ED" w:rsidR="00773567" w:rsidRDefault="00773567"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lastRenderedPageBreak/>
        <w:t>Examples of timed meta</w:t>
      </w:r>
      <w:r>
        <w:rPr>
          <w:rFonts w:ascii="Times New Roman" w:eastAsia="Times New Roman" w:hAnsi="Times New Roman" w:cs="Times New Roman"/>
          <w:color w:val="222222"/>
          <w:sz w:val="24"/>
          <w:szCs w:val="24"/>
          <w:lang w:eastAsia="en-GB"/>
        </w:rPr>
        <w:t>-</w:t>
      </w:r>
      <w:r w:rsidRPr="00294B38">
        <w:rPr>
          <w:rFonts w:ascii="Times New Roman" w:eastAsia="Times New Roman" w:hAnsi="Times New Roman" w:cs="Times New Roman"/>
          <w:color w:val="222222"/>
          <w:sz w:val="24"/>
          <w:szCs w:val="24"/>
          <w:lang w:eastAsia="en-GB"/>
        </w:rPr>
        <w:t>data are ID3 tags (</w:t>
      </w:r>
      <w:hyperlink r:id="rId10" w:history="1">
        <w:r w:rsidRPr="00294B38">
          <w:rPr>
            <w:rStyle w:val="Hyperlink"/>
            <w:rFonts w:ascii="Times New Roman" w:eastAsia="Times New Roman" w:hAnsi="Times New Roman" w:cs="Times New Roman"/>
            <w:i/>
            <w:iCs/>
            <w:sz w:val="24"/>
            <w:szCs w:val="24"/>
            <w:lang w:eastAsia="en-GB"/>
          </w:rPr>
          <w:t>http://www.id3.org/</w:t>
        </w:r>
      </w:hyperlink>
      <w:r w:rsidRPr="00294B38">
        <w:rPr>
          <w:rFonts w:ascii="Times New Roman" w:eastAsia="Times New Roman" w:hAnsi="Times New Roman" w:cs="Times New Roman"/>
          <w:color w:val="222222"/>
          <w:sz w:val="24"/>
          <w:szCs w:val="24"/>
          <w:lang w:eastAsia="en-GB"/>
        </w:rPr>
        <w:t xml:space="preserve">), SCTE-35 markers </w:t>
      </w:r>
      <w:sdt>
        <w:sdtPr>
          <w:rPr>
            <w:rFonts w:ascii="Times New Roman" w:eastAsia="Times New Roman" w:hAnsi="Times New Roman" w:cs="Times New Roman"/>
            <w:color w:val="222222"/>
            <w:sz w:val="24"/>
            <w:szCs w:val="24"/>
            <w:lang w:eastAsia="en-GB"/>
          </w:rPr>
          <w:id w:val="-1698923286"/>
          <w:citation/>
        </w:sdtPr>
        <w:sdtEndPr/>
        <w:sdtContent>
          <w:r>
            <w:rPr>
              <w:rFonts w:ascii="Times New Roman" w:eastAsia="Times New Roman" w:hAnsi="Times New Roman" w:cs="Times New Roman"/>
              <w:color w:val="222222"/>
              <w:sz w:val="24"/>
              <w:szCs w:val="24"/>
              <w:lang w:eastAsia="en-GB"/>
            </w:rPr>
            <w:fldChar w:fldCharType="begin"/>
          </w:r>
          <w:r>
            <w:rPr>
              <w:rFonts w:ascii="Times New Roman" w:eastAsia="Times New Roman" w:hAnsi="Times New Roman" w:cs="Times New Roman"/>
              <w:color w:val="222222"/>
              <w:sz w:val="24"/>
              <w:szCs w:val="24"/>
              <w:lang w:val="nl-NL" w:eastAsia="en-GB"/>
            </w:rPr>
            <w:instrText xml:space="preserve"> CITATION Soc \l 1043 </w:instrText>
          </w:r>
          <w:r>
            <w:rPr>
              <w:rFonts w:ascii="Times New Roman" w:eastAsia="Times New Roman" w:hAnsi="Times New Roman" w:cs="Times New Roman"/>
              <w:color w:val="222222"/>
              <w:sz w:val="24"/>
              <w:szCs w:val="24"/>
              <w:lang w:eastAsia="en-GB"/>
            </w:rPr>
            <w:fldChar w:fldCharType="separate"/>
          </w:r>
          <w:r w:rsidRPr="003C2A52">
            <w:rPr>
              <w:rFonts w:ascii="Times New Roman" w:eastAsia="Times New Roman" w:hAnsi="Times New Roman" w:cs="Times New Roman"/>
              <w:noProof/>
              <w:color w:val="222222"/>
              <w:sz w:val="24"/>
              <w:szCs w:val="24"/>
              <w:lang w:val="nl-NL" w:eastAsia="en-GB"/>
            </w:rPr>
            <w:t>[</w:t>
          </w:r>
          <w:hyperlink w:anchor="Soc" w:history="1">
            <w:r w:rsidRPr="003C2A52">
              <w:rPr>
                <w:rStyle w:val="Heading2Char"/>
                <w:rFonts w:eastAsiaTheme="minorHAnsi"/>
                <w:noProof/>
                <w:color w:val="222222"/>
                <w:sz w:val="24"/>
                <w:szCs w:val="24"/>
                <w:lang w:val="nl-NL"/>
              </w:rPr>
              <w:t>3</w:t>
            </w:r>
          </w:hyperlink>
          <w:r w:rsidRPr="003C2A52">
            <w:rPr>
              <w:rFonts w:ascii="Times New Roman" w:eastAsia="Times New Roman" w:hAnsi="Times New Roman" w:cs="Times New Roman"/>
              <w:noProof/>
              <w:color w:val="222222"/>
              <w:sz w:val="24"/>
              <w:szCs w:val="24"/>
              <w:lang w:val="nl-NL" w:eastAsia="en-GB"/>
            </w:rPr>
            <w:t>]</w:t>
          </w:r>
          <w:r>
            <w:rPr>
              <w:rFonts w:ascii="Times New Roman" w:eastAsia="Times New Roman" w:hAnsi="Times New Roman" w:cs="Times New Roman"/>
              <w:color w:val="222222"/>
              <w:sz w:val="24"/>
              <w:szCs w:val="24"/>
              <w:lang w:eastAsia="en-GB"/>
            </w:rPr>
            <w:fldChar w:fldCharType="end"/>
          </w:r>
        </w:sdtContent>
      </w:sdt>
      <w:r>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and DASH emsg messages defined in section 5.10.3.3 of</w:t>
      </w:r>
      <w:r>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2070260075"/>
          <w:citation/>
        </w:sdtPr>
        <w:sdtEndPr/>
        <w:sdtContent>
          <w:r>
            <w:rPr>
              <w:rFonts w:ascii="Times New Roman" w:eastAsia="Times New Roman" w:hAnsi="Times New Roman" w:cs="Times New Roman"/>
              <w:color w:val="222222"/>
              <w:sz w:val="24"/>
              <w:szCs w:val="24"/>
              <w:lang w:eastAsia="en-GB"/>
            </w:rPr>
            <w:fldChar w:fldCharType="begin"/>
          </w:r>
          <w:r>
            <w:rPr>
              <w:rFonts w:ascii="Times New Roman" w:eastAsia="Times New Roman" w:hAnsi="Times New Roman" w:cs="Times New Roman"/>
              <w:color w:val="222222"/>
              <w:sz w:val="24"/>
              <w:szCs w:val="24"/>
              <w:lang w:val="nl-NL" w:eastAsia="en-GB"/>
            </w:rPr>
            <w:instrText xml:space="preserve"> CITATION ISO14 \l 1043 </w:instrText>
          </w:r>
          <w:r>
            <w:rPr>
              <w:rFonts w:ascii="Times New Roman" w:eastAsia="Times New Roman" w:hAnsi="Times New Roman" w:cs="Times New Roman"/>
              <w:color w:val="222222"/>
              <w:sz w:val="24"/>
              <w:szCs w:val="24"/>
              <w:lang w:eastAsia="en-GB"/>
            </w:rPr>
            <w:fldChar w:fldCharType="separate"/>
          </w:r>
          <w:r w:rsidR="00860244" w:rsidRPr="00215770">
            <w:rPr>
              <w:rFonts w:ascii="Times New Roman" w:eastAsia="Times New Roman" w:hAnsi="Times New Roman" w:cs="Times New Roman"/>
              <w:noProof/>
              <w:color w:val="222222"/>
              <w:sz w:val="24"/>
              <w:szCs w:val="24"/>
              <w:lang w:val="nl-NL" w:eastAsia="en-GB"/>
            </w:rPr>
            <w:t>[</w:t>
          </w:r>
          <w:hyperlink w:anchor="ISO14" w:history="1">
            <w:r w:rsidR="00860244" w:rsidRPr="00215770">
              <w:rPr>
                <w:rStyle w:val="Heading2Char"/>
                <w:rFonts w:eastAsiaTheme="minorHAnsi"/>
                <w:noProof/>
                <w:color w:val="222222"/>
                <w:sz w:val="24"/>
                <w:szCs w:val="24"/>
                <w:lang w:val="nl-NL"/>
              </w:rPr>
              <w:t>2</w:t>
            </w:r>
          </w:hyperlink>
          <w:r w:rsidR="00860244" w:rsidRPr="00215770">
            <w:rPr>
              <w:rFonts w:ascii="Times New Roman" w:eastAsia="Times New Roman" w:hAnsi="Times New Roman" w:cs="Times New Roman"/>
              <w:noProof/>
              <w:color w:val="222222"/>
              <w:sz w:val="24"/>
              <w:szCs w:val="24"/>
              <w:lang w:val="nl-NL" w:eastAsia="en-GB"/>
            </w:rPr>
            <w:t>]</w:t>
          </w:r>
          <w:r>
            <w:rPr>
              <w:rFonts w:ascii="Times New Roman" w:eastAsia="Times New Roman" w:hAnsi="Times New Roman" w:cs="Times New Roman"/>
              <w:color w:val="222222"/>
              <w:sz w:val="24"/>
              <w:szCs w:val="24"/>
              <w:lang w:eastAsia="en-GB"/>
            </w:rPr>
            <w:fldChar w:fldCharType="end"/>
          </w:r>
        </w:sdtContent>
      </w:sdt>
      <w:r>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For example, DASH Event</w:t>
      </w:r>
      <w:r>
        <w:rPr>
          <w:rFonts w:ascii="Times New Roman" w:eastAsia="Times New Roman" w:hAnsi="Times New Roman" w:cs="Times New Roman"/>
          <w:color w:val="222222"/>
          <w:sz w:val="24"/>
          <w:szCs w:val="24"/>
          <w:lang w:eastAsia="en-GB"/>
        </w:rPr>
        <w:t xml:space="preserve"> m</w:t>
      </w:r>
      <w:r w:rsidRPr="00294B38">
        <w:rPr>
          <w:rFonts w:ascii="Times New Roman" w:eastAsia="Times New Roman" w:hAnsi="Times New Roman" w:cs="Times New Roman"/>
          <w:color w:val="222222"/>
          <w:sz w:val="24"/>
          <w:szCs w:val="24"/>
          <w:lang w:eastAsia="en-GB"/>
        </w:rPr>
        <w:t xml:space="preserve">essages contain a schemeIdUri that defines the payload of the message. Table 1 provide some example schemes in DASH event messages and Table 2 illustrates an example of a </w:t>
      </w:r>
      <w:r>
        <w:rPr>
          <w:rFonts w:ascii="Times New Roman" w:eastAsia="Times New Roman" w:hAnsi="Times New Roman" w:cs="Times New Roman"/>
          <w:color w:val="222222"/>
          <w:sz w:val="24"/>
          <w:szCs w:val="24"/>
          <w:lang w:eastAsia="en-GB"/>
        </w:rPr>
        <w:t>SCTE</w:t>
      </w:r>
      <w:r w:rsidRPr="00294B38">
        <w:rPr>
          <w:rFonts w:ascii="Times New Roman" w:eastAsia="Times New Roman" w:hAnsi="Times New Roman" w:cs="Times New Roman"/>
          <w:color w:val="222222"/>
          <w:sz w:val="24"/>
          <w:szCs w:val="24"/>
          <w:lang w:eastAsia="en-GB"/>
        </w:rPr>
        <w:t xml:space="preserve">-35 marker stored in a dash emsg. </w:t>
      </w:r>
    </w:p>
    <w:p w14:paraId="4F6E22D7" w14:textId="77777777" w:rsidR="00230975" w:rsidRDefault="00230975" w:rsidP="00230975">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lang w:eastAsia="en-GB"/>
        </w:rPr>
      </w:pPr>
      <w:r w:rsidRPr="00294B38">
        <w:rPr>
          <w:rFonts w:ascii="Times New Roman" w:eastAsia="Times New Roman" w:hAnsi="Times New Roman" w:cs="Times New Roman"/>
          <w:i/>
          <w:iCs/>
          <w:color w:val="222222"/>
          <w:sz w:val="24"/>
          <w:szCs w:val="24"/>
          <w:lang w:eastAsia="en-GB"/>
        </w:rPr>
        <w:t xml:space="preserve">Table </w:t>
      </w:r>
      <w:r w:rsidRPr="003C2A52">
        <w:rPr>
          <w:rFonts w:ascii="Times New Roman" w:eastAsia="Times New Roman" w:hAnsi="Times New Roman" w:cs="Times New Roman"/>
          <w:i/>
          <w:iCs/>
          <w:color w:val="222222"/>
          <w:sz w:val="24"/>
          <w:szCs w:val="24"/>
          <w:lang w:eastAsia="en-GB"/>
        </w:rPr>
        <w:fldChar w:fldCharType="begin"/>
      </w:r>
      <w:r w:rsidRPr="00294B38">
        <w:rPr>
          <w:rFonts w:ascii="Times New Roman" w:eastAsia="Times New Roman" w:hAnsi="Times New Roman" w:cs="Times New Roman"/>
          <w:i/>
          <w:iCs/>
          <w:color w:val="222222"/>
          <w:sz w:val="24"/>
          <w:szCs w:val="24"/>
          <w:lang w:eastAsia="en-GB"/>
        </w:rPr>
        <w:instrText xml:space="preserve"> SEQ Table \* ARABIC </w:instrText>
      </w:r>
      <w:r w:rsidRPr="003C2A52">
        <w:rPr>
          <w:rFonts w:ascii="Times New Roman" w:eastAsia="Times New Roman" w:hAnsi="Times New Roman" w:cs="Times New Roman"/>
          <w:i/>
          <w:iCs/>
          <w:color w:val="222222"/>
          <w:sz w:val="24"/>
          <w:szCs w:val="24"/>
          <w:lang w:eastAsia="en-GB"/>
        </w:rPr>
        <w:fldChar w:fldCharType="separate"/>
      </w:r>
      <w:r w:rsidR="00B33380">
        <w:rPr>
          <w:rFonts w:ascii="Times New Roman" w:eastAsia="Times New Roman" w:hAnsi="Times New Roman" w:cs="Times New Roman"/>
          <w:i/>
          <w:iCs/>
          <w:noProof/>
          <w:color w:val="222222"/>
          <w:sz w:val="24"/>
          <w:szCs w:val="24"/>
          <w:lang w:eastAsia="en-GB"/>
        </w:rPr>
        <w:t>1</w:t>
      </w:r>
      <w:r w:rsidRPr="003C2A52">
        <w:rPr>
          <w:rFonts w:ascii="Times New Roman" w:eastAsia="Times New Roman" w:hAnsi="Times New Roman" w:cs="Times New Roman"/>
          <w:color w:val="222222"/>
          <w:sz w:val="24"/>
          <w:szCs w:val="24"/>
          <w:lang w:eastAsia="en-GB"/>
        </w:rPr>
        <w:fldChar w:fldCharType="end"/>
      </w:r>
      <w:r w:rsidRPr="00294B38">
        <w:rPr>
          <w:rFonts w:ascii="Times New Roman" w:eastAsia="Times New Roman" w:hAnsi="Times New Roman" w:cs="Times New Roman"/>
          <w:i/>
          <w:iCs/>
          <w:color w:val="222222"/>
          <w:sz w:val="24"/>
          <w:szCs w:val="24"/>
          <w:lang w:eastAsia="en-GB"/>
        </w:rPr>
        <w:t xml:space="preserve"> Example of DASH emsg schemes  URI</w:t>
      </w:r>
    </w:p>
    <w:tbl>
      <w:tblPr>
        <w:tblW w:w="10800" w:type="dxa"/>
        <w:tblBorders>
          <w:top w:val="outset" w:sz="6" w:space="0" w:color="auto"/>
          <w:left w:val="outset" w:sz="6" w:space="0" w:color="auto"/>
          <w:bottom w:val="outset" w:sz="6" w:space="0" w:color="auto"/>
          <w:right w:val="outset" w:sz="6" w:space="0" w:color="auto"/>
        </w:tblBorders>
        <w:tblCellMar>
          <w:top w:w="120" w:type="dxa"/>
          <w:left w:w="120" w:type="dxa"/>
          <w:bottom w:w="120" w:type="dxa"/>
          <w:right w:w="120" w:type="dxa"/>
        </w:tblCellMar>
        <w:tblLook w:val="04A0" w:firstRow="1" w:lastRow="0" w:firstColumn="1" w:lastColumn="0" w:noHBand="0" w:noVBand="1"/>
      </w:tblPr>
      <w:tblGrid>
        <w:gridCol w:w="2544"/>
        <w:gridCol w:w="721"/>
        <w:gridCol w:w="2256"/>
        <w:gridCol w:w="5279"/>
      </w:tblGrid>
      <w:tr w:rsidR="00FC0CD0" w14:paraId="106DA22A"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644B529C" w14:textId="77777777" w:rsidR="00FC0CD0" w:rsidRPr="003C2A52" w:rsidRDefault="00FC0CD0" w:rsidP="008C1277">
            <w:pPr>
              <w:rPr>
                <w:rFonts w:ascii="Arial" w:hAnsi="Arial" w:cs="Arial"/>
                <w:color w:val="333333"/>
                <w:sz w:val="18"/>
                <w:szCs w:val="18"/>
              </w:rPr>
            </w:pPr>
            <w:r w:rsidRPr="003C2A52">
              <w:rPr>
                <w:rStyle w:val="Strong"/>
                <w:rFonts w:ascii="Arial" w:hAnsi="Arial" w:cs="Arial"/>
                <w:color w:val="333333"/>
                <w:sz w:val="18"/>
                <w:szCs w:val="18"/>
              </w:rPr>
              <w:t>Scheme URI</w:t>
            </w:r>
          </w:p>
        </w:tc>
        <w:tc>
          <w:tcPr>
            <w:tcW w:w="721" w:type="dxa"/>
            <w:tcBorders>
              <w:top w:val="outset" w:sz="6" w:space="0" w:color="auto"/>
              <w:left w:val="outset" w:sz="6" w:space="0" w:color="auto"/>
              <w:bottom w:val="outset" w:sz="6" w:space="0" w:color="auto"/>
              <w:right w:val="outset" w:sz="6" w:space="0" w:color="auto"/>
            </w:tcBorders>
            <w:vAlign w:val="center"/>
            <w:hideMark/>
          </w:tcPr>
          <w:p w14:paraId="38AD2508" w14:textId="77777777" w:rsidR="00FC0CD0" w:rsidRPr="003C2A52" w:rsidRDefault="00FC0CD0" w:rsidP="008C1277">
            <w:pPr>
              <w:rPr>
                <w:rFonts w:ascii="Arial" w:hAnsi="Arial" w:cs="Arial"/>
                <w:color w:val="333333"/>
                <w:sz w:val="18"/>
                <w:szCs w:val="18"/>
              </w:rPr>
            </w:pPr>
            <w:r w:rsidRPr="003C2A52">
              <w:rPr>
                <w:rStyle w:val="Strong"/>
                <w:rFonts w:ascii="Arial" w:hAnsi="Arial" w:cs="Arial"/>
                <w:color w:val="333333"/>
                <w:sz w:val="18"/>
                <w:szCs w:val="18"/>
              </w:rPr>
              <w:t>Value</w:t>
            </w:r>
          </w:p>
        </w:tc>
        <w:tc>
          <w:tcPr>
            <w:tcW w:w="2256" w:type="dxa"/>
            <w:tcBorders>
              <w:top w:val="outset" w:sz="6" w:space="0" w:color="auto"/>
              <w:left w:val="outset" w:sz="6" w:space="0" w:color="auto"/>
              <w:bottom w:val="outset" w:sz="6" w:space="0" w:color="auto"/>
              <w:right w:val="outset" w:sz="6" w:space="0" w:color="auto"/>
            </w:tcBorders>
            <w:vAlign w:val="center"/>
            <w:hideMark/>
          </w:tcPr>
          <w:p w14:paraId="65726F22" w14:textId="77777777" w:rsidR="00FC0CD0" w:rsidRPr="003C2A52" w:rsidRDefault="00FC0CD0" w:rsidP="008C1277">
            <w:pPr>
              <w:rPr>
                <w:rFonts w:ascii="Arial" w:hAnsi="Arial" w:cs="Arial"/>
                <w:color w:val="333333"/>
                <w:sz w:val="18"/>
                <w:szCs w:val="18"/>
              </w:rPr>
            </w:pPr>
            <w:r w:rsidRPr="003C2A52">
              <w:rPr>
                <w:rStyle w:val="Strong"/>
                <w:rFonts w:ascii="Arial" w:hAnsi="Arial" w:cs="Arial"/>
                <w:color w:val="333333"/>
                <w:sz w:val="18"/>
                <w:szCs w:val="18"/>
              </w:rPr>
              <w:t>Description</w:t>
            </w:r>
          </w:p>
        </w:tc>
        <w:tc>
          <w:tcPr>
            <w:tcW w:w="5279" w:type="dxa"/>
            <w:tcBorders>
              <w:top w:val="outset" w:sz="6" w:space="0" w:color="auto"/>
              <w:left w:val="outset" w:sz="6" w:space="0" w:color="auto"/>
              <w:bottom w:val="outset" w:sz="6" w:space="0" w:color="auto"/>
              <w:right w:val="outset" w:sz="6" w:space="0" w:color="auto"/>
            </w:tcBorders>
            <w:vAlign w:val="center"/>
            <w:hideMark/>
          </w:tcPr>
          <w:p w14:paraId="721E5346" w14:textId="77777777" w:rsidR="00FC0CD0" w:rsidRPr="003C2A52" w:rsidRDefault="00FC0CD0" w:rsidP="008C1277">
            <w:pPr>
              <w:rPr>
                <w:rFonts w:ascii="Arial" w:hAnsi="Arial" w:cs="Arial"/>
                <w:color w:val="333333"/>
                <w:sz w:val="18"/>
                <w:szCs w:val="18"/>
              </w:rPr>
            </w:pPr>
            <w:r w:rsidRPr="003C2A52">
              <w:rPr>
                <w:rStyle w:val="Strong"/>
                <w:rFonts w:ascii="Arial" w:hAnsi="Arial" w:cs="Arial"/>
                <w:color w:val="333333"/>
                <w:sz w:val="18"/>
                <w:szCs w:val="18"/>
              </w:rPr>
              <w:t>Reference</w:t>
            </w:r>
          </w:p>
        </w:tc>
      </w:tr>
      <w:tr w:rsidR="00FC0CD0" w14:paraId="57F645AD"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58F2D0F1"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urn:mpeg:dash:event:2012</w:t>
            </w:r>
          </w:p>
        </w:tc>
        <w:tc>
          <w:tcPr>
            <w:tcW w:w="721" w:type="dxa"/>
            <w:tcBorders>
              <w:top w:val="outset" w:sz="6" w:space="0" w:color="auto"/>
              <w:left w:val="outset" w:sz="6" w:space="0" w:color="auto"/>
              <w:bottom w:val="outset" w:sz="6" w:space="0" w:color="auto"/>
              <w:right w:val="outset" w:sz="6" w:space="0" w:color="auto"/>
            </w:tcBorders>
            <w:vAlign w:val="center"/>
            <w:hideMark/>
          </w:tcPr>
          <w:p w14:paraId="7646836A"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1</w:t>
            </w:r>
          </w:p>
        </w:tc>
        <w:tc>
          <w:tcPr>
            <w:tcW w:w="2256" w:type="dxa"/>
            <w:tcBorders>
              <w:top w:val="outset" w:sz="6" w:space="0" w:color="auto"/>
              <w:left w:val="outset" w:sz="6" w:space="0" w:color="auto"/>
              <w:bottom w:val="outset" w:sz="6" w:space="0" w:color="auto"/>
              <w:right w:val="outset" w:sz="6" w:space="0" w:color="auto"/>
            </w:tcBorders>
            <w:vAlign w:val="center"/>
            <w:hideMark/>
          </w:tcPr>
          <w:p w14:paraId="0A2C7FDC"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Signals DASH specific events for DASH clients</w:t>
            </w:r>
          </w:p>
        </w:tc>
        <w:tc>
          <w:tcPr>
            <w:tcW w:w="5279" w:type="dxa"/>
            <w:tcBorders>
              <w:top w:val="outset" w:sz="6" w:space="0" w:color="auto"/>
              <w:left w:val="outset" w:sz="6" w:space="0" w:color="auto"/>
              <w:bottom w:val="outset" w:sz="6" w:space="0" w:color="auto"/>
              <w:right w:val="outset" w:sz="6" w:space="0" w:color="auto"/>
            </w:tcBorders>
            <w:vAlign w:val="center"/>
            <w:hideMark/>
          </w:tcPr>
          <w:p w14:paraId="6831C242"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ISO / IEC 23009-1 (2014), §5.10.4</w:t>
            </w:r>
          </w:p>
        </w:tc>
      </w:tr>
      <w:tr w:rsidR="00FC0CD0" w14:paraId="703F772F"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1DDBE6AD"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urn:dvb:iptv:cpm:2014</w:t>
            </w:r>
          </w:p>
        </w:tc>
        <w:tc>
          <w:tcPr>
            <w:tcW w:w="721" w:type="dxa"/>
            <w:tcBorders>
              <w:top w:val="outset" w:sz="6" w:space="0" w:color="auto"/>
              <w:left w:val="outset" w:sz="6" w:space="0" w:color="auto"/>
              <w:bottom w:val="outset" w:sz="6" w:space="0" w:color="auto"/>
              <w:right w:val="outset" w:sz="6" w:space="0" w:color="auto"/>
            </w:tcBorders>
            <w:vAlign w:val="center"/>
            <w:hideMark/>
          </w:tcPr>
          <w:p w14:paraId="182D32BF"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1</w:t>
            </w:r>
          </w:p>
        </w:tc>
        <w:tc>
          <w:tcPr>
            <w:tcW w:w="2256" w:type="dxa"/>
            <w:tcBorders>
              <w:top w:val="outset" w:sz="6" w:space="0" w:color="auto"/>
              <w:left w:val="outset" w:sz="6" w:space="0" w:color="auto"/>
              <w:bottom w:val="outset" w:sz="6" w:space="0" w:color="auto"/>
              <w:right w:val="outset" w:sz="6" w:space="0" w:color="auto"/>
            </w:tcBorders>
            <w:vAlign w:val="center"/>
            <w:hideMark/>
          </w:tcPr>
          <w:p w14:paraId="19009032"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Basic metadata relating to current program</w:t>
            </w:r>
          </w:p>
        </w:tc>
        <w:tc>
          <w:tcPr>
            <w:tcW w:w="5279" w:type="dxa"/>
            <w:tcBorders>
              <w:top w:val="outset" w:sz="6" w:space="0" w:color="auto"/>
              <w:left w:val="outset" w:sz="6" w:space="0" w:color="auto"/>
              <w:bottom w:val="outset" w:sz="6" w:space="0" w:color="auto"/>
              <w:right w:val="outset" w:sz="6" w:space="0" w:color="auto"/>
            </w:tcBorders>
            <w:vAlign w:val="center"/>
            <w:hideMark/>
          </w:tcPr>
          <w:p w14:paraId="45A89A97"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ETSI TS 103 285, §9.1.2.1 (</w:t>
            </w:r>
            <w:hyperlink r:id="rId11" w:history="1">
              <w:r w:rsidRPr="003C2A52">
                <w:rPr>
                  <w:rStyle w:val="Hyperlink"/>
                  <w:rFonts w:ascii="Arial" w:hAnsi="Arial" w:cs="Arial"/>
                  <w:color w:val="9A9A9A"/>
                  <w:sz w:val="18"/>
                  <w:szCs w:val="18"/>
                </w:rPr>
                <w:t>pdf</w:t>
              </w:r>
            </w:hyperlink>
            <w:r w:rsidRPr="003C2A52">
              <w:rPr>
                <w:rFonts w:ascii="Arial" w:hAnsi="Arial" w:cs="Arial"/>
                <w:color w:val="333333"/>
                <w:sz w:val="18"/>
                <w:szCs w:val="18"/>
              </w:rPr>
              <w:t>)</w:t>
            </w:r>
          </w:p>
        </w:tc>
      </w:tr>
      <w:tr w:rsidR="00FC0CD0" w14:paraId="0D67851B"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4DCC283B"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urn:scte:scte35:2013:bin</w:t>
            </w:r>
          </w:p>
        </w:tc>
        <w:tc>
          <w:tcPr>
            <w:tcW w:w="721" w:type="dxa"/>
            <w:tcBorders>
              <w:top w:val="outset" w:sz="6" w:space="0" w:color="auto"/>
              <w:left w:val="outset" w:sz="6" w:space="0" w:color="auto"/>
              <w:bottom w:val="outset" w:sz="6" w:space="0" w:color="auto"/>
              <w:right w:val="outset" w:sz="6" w:space="0" w:color="auto"/>
            </w:tcBorders>
            <w:vAlign w:val="center"/>
            <w:hideMark/>
          </w:tcPr>
          <w:p w14:paraId="2C30377A" w14:textId="41C42B0D" w:rsidR="00FC0CD0" w:rsidRPr="003C2A52" w:rsidRDefault="00FC0CD0" w:rsidP="008C1277">
            <w:pPr>
              <w:rPr>
                <w:rFonts w:ascii="Arial" w:hAnsi="Arial" w:cs="Arial"/>
                <w:color w:val="333333"/>
                <w:sz w:val="18"/>
                <w:szCs w:val="18"/>
              </w:rPr>
            </w:pPr>
            <w:r>
              <w:rPr>
                <w:rFonts w:ascii="Arial" w:hAnsi="Arial" w:cs="Arial"/>
                <w:color w:val="333333"/>
                <w:sz w:val="18"/>
                <w:szCs w:val="18"/>
              </w:rPr>
              <w:t xml:space="preserve"> “”</w:t>
            </w:r>
          </w:p>
        </w:tc>
        <w:tc>
          <w:tcPr>
            <w:tcW w:w="2256" w:type="dxa"/>
            <w:tcBorders>
              <w:top w:val="outset" w:sz="6" w:space="0" w:color="auto"/>
              <w:left w:val="outset" w:sz="6" w:space="0" w:color="auto"/>
              <w:bottom w:val="outset" w:sz="6" w:space="0" w:color="auto"/>
              <w:right w:val="outset" w:sz="6" w:space="0" w:color="auto"/>
            </w:tcBorders>
            <w:vAlign w:val="center"/>
            <w:hideMark/>
          </w:tcPr>
          <w:p w14:paraId="50CD0734"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Contains a binary SCTE-35 message</w:t>
            </w:r>
          </w:p>
        </w:tc>
        <w:tc>
          <w:tcPr>
            <w:tcW w:w="5279" w:type="dxa"/>
            <w:tcBorders>
              <w:top w:val="outset" w:sz="6" w:space="0" w:color="auto"/>
              <w:left w:val="outset" w:sz="6" w:space="0" w:color="auto"/>
              <w:bottom w:val="outset" w:sz="6" w:space="0" w:color="auto"/>
              <w:right w:val="outset" w:sz="6" w:space="0" w:color="auto"/>
            </w:tcBorders>
            <w:vAlign w:val="center"/>
            <w:hideMark/>
          </w:tcPr>
          <w:p w14:paraId="649A4575"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ANSI / SCTE 14-3 (2015), §7.3.2</w:t>
            </w:r>
          </w:p>
        </w:tc>
      </w:tr>
      <w:tr w:rsidR="00FC0CD0" w14:paraId="03524E4E" w14:textId="77777777" w:rsidTr="003C2A52">
        <w:tc>
          <w:tcPr>
            <w:tcW w:w="2544" w:type="dxa"/>
            <w:tcBorders>
              <w:top w:val="outset" w:sz="6" w:space="0" w:color="auto"/>
              <w:left w:val="outset" w:sz="6" w:space="0" w:color="auto"/>
              <w:bottom w:val="outset" w:sz="6" w:space="0" w:color="auto"/>
              <w:right w:val="outset" w:sz="6" w:space="0" w:color="auto"/>
            </w:tcBorders>
            <w:vAlign w:val="center"/>
            <w:hideMark/>
          </w:tcPr>
          <w:p w14:paraId="576A09FD" w14:textId="77777777" w:rsidR="00FC0CD0" w:rsidRPr="003C2A52" w:rsidRDefault="00D1186E" w:rsidP="008C1277">
            <w:pPr>
              <w:rPr>
                <w:rFonts w:ascii="Arial" w:hAnsi="Arial" w:cs="Arial"/>
                <w:color w:val="333333"/>
                <w:sz w:val="18"/>
                <w:szCs w:val="18"/>
              </w:rPr>
            </w:pPr>
            <w:hyperlink r:id="rId12" w:history="1">
              <w:r w:rsidR="00FC0CD0" w:rsidRPr="003C2A52">
                <w:rPr>
                  <w:rStyle w:val="Hyperlink"/>
                  <w:rFonts w:ascii="Arial" w:hAnsi="Arial" w:cs="Arial"/>
                  <w:color w:val="9A9A9A"/>
                  <w:sz w:val="18"/>
                  <w:szCs w:val="18"/>
                </w:rPr>
                <w:t>www.nielsen.com:id3:v1</w:t>
              </w:r>
            </w:hyperlink>
          </w:p>
        </w:tc>
        <w:tc>
          <w:tcPr>
            <w:tcW w:w="721" w:type="dxa"/>
            <w:tcBorders>
              <w:top w:val="outset" w:sz="6" w:space="0" w:color="auto"/>
              <w:left w:val="outset" w:sz="6" w:space="0" w:color="auto"/>
              <w:bottom w:val="outset" w:sz="6" w:space="0" w:color="auto"/>
              <w:right w:val="outset" w:sz="6" w:space="0" w:color="auto"/>
            </w:tcBorders>
            <w:vAlign w:val="center"/>
            <w:hideMark/>
          </w:tcPr>
          <w:p w14:paraId="1A0E1D0F"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1</w:t>
            </w:r>
          </w:p>
        </w:tc>
        <w:tc>
          <w:tcPr>
            <w:tcW w:w="2256" w:type="dxa"/>
            <w:tcBorders>
              <w:top w:val="outset" w:sz="6" w:space="0" w:color="auto"/>
              <w:left w:val="outset" w:sz="6" w:space="0" w:color="auto"/>
              <w:bottom w:val="outset" w:sz="6" w:space="0" w:color="auto"/>
              <w:right w:val="outset" w:sz="6" w:space="0" w:color="auto"/>
            </w:tcBorders>
            <w:vAlign w:val="center"/>
            <w:hideMark/>
          </w:tcPr>
          <w:p w14:paraId="2A7D7C60"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Contains a Nielsen ID3 tag</w:t>
            </w:r>
          </w:p>
        </w:tc>
        <w:tc>
          <w:tcPr>
            <w:tcW w:w="5279" w:type="dxa"/>
            <w:tcBorders>
              <w:top w:val="outset" w:sz="6" w:space="0" w:color="auto"/>
              <w:left w:val="outset" w:sz="6" w:space="0" w:color="auto"/>
              <w:bottom w:val="outset" w:sz="6" w:space="0" w:color="auto"/>
              <w:right w:val="outset" w:sz="6" w:space="0" w:color="auto"/>
            </w:tcBorders>
            <w:vAlign w:val="center"/>
            <w:hideMark/>
          </w:tcPr>
          <w:p w14:paraId="2B1943FF" w14:textId="77777777" w:rsidR="00FC0CD0" w:rsidRPr="003C2A52" w:rsidRDefault="00D1186E" w:rsidP="008C1277">
            <w:pPr>
              <w:rPr>
                <w:rFonts w:ascii="Arial" w:hAnsi="Arial" w:cs="Arial"/>
                <w:color w:val="333333"/>
                <w:sz w:val="18"/>
                <w:szCs w:val="18"/>
              </w:rPr>
            </w:pPr>
            <w:hyperlink r:id="rId13" w:history="1">
              <w:r w:rsidR="00FC0CD0" w:rsidRPr="003C2A52">
                <w:rPr>
                  <w:rStyle w:val="Hyperlink"/>
                  <w:rFonts w:ascii="Arial" w:hAnsi="Arial" w:cs="Arial"/>
                  <w:color w:val="9A9A9A"/>
                  <w:sz w:val="18"/>
                  <w:szCs w:val="18"/>
                </w:rPr>
                <w:t>Nielsen ID3 in MPEG-DASH</w:t>
              </w:r>
            </w:hyperlink>
          </w:p>
        </w:tc>
      </w:tr>
      <w:tr w:rsidR="00FC0CD0" w14:paraId="6E0013AD" w14:textId="77777777" w:rsidTr="003C2A52">
        <w:trPr>
          <w:trHeight w:val="762"/>
        </w:trPr>
        <w:tc>
          <w:tcPr>
            <w:tcW w:w="2544" w:type="dxa"/>
            <w:tcBorders>
              <w:top w:val="outset" w:sz="6" w:space="0" w:color="auto"/>
              <w:left w:val="outset" w:sz="6" w:space="0" w:color="auto"/>
              <w:bottom w:val="outset" w:sz="6" w:space="0" w:color="auto"/>
              <w:right w:val="outset" w:sz="6" w:space="0" w:color="auto"/>
            </w:tcBorders>
            <w:vAlign w:val="center"/>
            <w:hideMark/>
          </w:tcPr>
          <w:p w14:paraId="0792B073"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&lt;application provider specific&gt;</w:t>
            </w:r>
          </w:p>
        </w:tc>
        <w:tc>
          <w:tcPr>
            <w:tcW w:w="721" w:type="dxa"/>
            <w:tcBorders>
              <w:top w:val="outset" w:sz="6" w:space="0" w:color="auto"/>
              <w:left w:val="outset" w:sz="6" w:space="0" w:color="auto"/>
              <w:bottom w:val="outset" w:sz="6" w:space="0" w:color="auto"/>
              <w:right w:val="outset" w:sz="6" w:space="0" w:color="auto"/>
            </w:tcBorders>
            <w:vAlign w:val="center"/>
            <w:hideMark/>
          </w:tcPr>
          <w:p w14:paraId="2187E268"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w:t>
            </w:r>
          </w:p>
        </w:tc>
        <w:tc>
          <w:tcPr>
            <w:tcW w:w="2256" w:type="dxa"/>
            <w:tcBorders>
              <w:top w:val="outset" w:sz="6" w:space="0" w:color="auto"/>
              <w:left w:val="outset" w:sz="6" w:space="0" w:color="auto"/>
              <w:bottom w:val="outset" w:sz="6" w:space="0" w:color="auto"/>
              <w:right w:val="outset" w:sz="6" w:space="0" w:color="auto"/>
            </w:tcBorders>
            <w:vAlign w:val="center"/>
            <w:hideMark/>
          </w:tcPr>
          <w:p w14:paraId="750563D8"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 </w:t>
            </w:r>
          </w:p>
        </w:tc>
        <w:tc>
          <w:tcPr>
            <w:tcW w:w="5279" w:type="dxa"/>
            <w:tcBorders>
              <w:top w:val="outset" w:sz="6" w:space="0" w:color="auto"/>
              <w:left w:val="outset" w:sz="6" w:space="0" w:color="auto"/>
              <w:bottom w:val="outset" w:sz="6" w:space="0" w:color="auto"/>
              <w:right w:val="outset" w:sz="6" w:space="0" w:color="auto"/>
            </w:tcBorders>
            <w:vAlign w:val="center"/>
            <w:hideMark/>
          </w:tcPr>
          <w:p w14:paraId="6AD44FA3" w14:textId="77777777" w:rsidR="00FC0CD0" w:rsidRPr="003C2A52" w:rsidRDefault="00FC0CD0" w:rsidP="008C1277">
            <w:pPr>
              <w:rPr>
                <w:rFonts w:ascii="Arial" w:hAnsi="Arial" w:cs="Arial"/>
                <w:color w:val="333333"/>
                <w:sz w:val="18"/>
                <w:szCs w:val="18"/>
              </w:rPr>
            </w:pPr>
            <w:r w:rsidRPr="003C2A52">
              <w:rPr>
                <w:rFonts w:ascii="Arial" w:hAnsi="Arial" w:cs="Arial"/>
                <w:color w:val="333333"/>
                <w:sz w:val="18"/>
                <w:szCs w:val="18"/>
              </w:rPr>
              <w:t> </w:t>
            </w:r>
          </w:p>
        </w:tc>
      </w:tr>
    </w:tbl>
    <w:p w14:paraId="0DC3B87A" w14:textId="77777777" w:rsidR="00230975" w:rsidRPr="00294B38" w:rsidRDefault="00230975" w:rsidP="00230975">
      <w:pPr>
        <w:shd w:val="clear" w:color="auto" w:fill="FFFFFF"/>
        <w:spacing w:before="100" w:beforeAutospacing="1" w:after="100" w:afterAutospacing="1" w:line="240" w:lineRule="auto"/>
        <w:rPr>
          <w:rFonts w:ascii="Times New Roman" w:eastAsia="Times New Roman" w:hAnsi="Times New Roman" w:cs="Times New Roman"/>
          <w:i/>
          <w:iCs/>
          <w:color w:val="222222"/>
          <w:sz w:val="24"/>
          <w:szCs w:val="24"/>
          <w:lang w:eastAsia="en-GB"/>
        </w:rPr>
      </w:pPr>
      <w:r w:rsidRPr="00294B38">
        <w:rPr>
          <w:rFonts w:ascii="Times New Roman" w:eastAsia="Times New Roman" w:hAnsi="Times New Roman" w:cs="Times New Roman"/>
          <w:i/>
          <w:iCs/>
          <w:color w:val="222222"/>
          <w:sz w:val="24"/>
          <w:szCs w:val="24"/>
          <w:lang w:eastAsia="en-GB"/>
        </w:rPr>
        <w:t xml:space="preserve">Table </w:t>
      </w:r>
      <w:r w:rsidRPr="003C2A52">
        <w:rPr>
          <w:rFonts w:ascii="Times New Roman" w:eastAsia="Times New Roman" w:hAnsi="Times New Roman" w:cs="Times New Roman"/>
          <w:i/>
          <w:iCs/>
          <w:color w:val="222222"/>
          <w:sz w:val="24"/>
          <w:szCs w:val="24"/>
          <w:lang w:eastAsia="en-GB"/>
        </w:rPr>
        <w:fldChar w:fldCharType="begin"/>
      </w:r>
      <w:r w:rsidRPr="00294B38">
        <w:rPr>
          <w:rFonts w:ascii="Times New Roman" w:eastAsia="Times New Roman" w:hAnsi="Times New Roman" w:cs="Times New Roman"/>
          <w:i/>
          <w:iCs/>
          <w:color w:val="222222"/>
          <w:sz w:val="24"/>
          <w:szCs w:val="24"/>
          <w:lang w:eastAsia="en-GB"/>
        </w:rPr>
        <w:instrText xml:space="preserve"> SEQ Table \* ARABIC </w:instrText>
      </w:r>
      <w:r w:rsidRPr="003C2A52">
        <w:rPr>
          <w:rFonts w:ascii="Times New Roman" w:eastAsia="Times New Roman" w:hAnsi="Times New Roman" w:cs="Times New Roman"/>
          <w:i/>
          <w:iCs/>
          <w:color w:val="222222"/>
          <w:sz w:val="24"/>
          <w:szCs w:val="24"/>
          <w:lang w:eastAsia="en-GB"/>
        </w:rPr>
        <w:fldChar w:fldCharType="separate"/>
      </w:r>
      <w:r w:rsidR="00B33380">
        <w:rPr>
          <w:rFonts w:ascii="Times New Roman" w:eastAsia="Times New Roman" w:hAnsi="Times New Roman" w:cs="Times New Roman"/>
          <w:i/>
          <w:iCs/>
          <w:noProof/>
          <w:color w:val="222222"/>
          <w:sz w:val="24"/>
          <w:szCs w:val="24"/>
          <w:lang w:eastAsia="en-GB"/>
        </w:rPr>
        <w:t>2</w:t>
      </w:r>
      <w:r w:rsidRPr="003C2A52">
        <w:rPr>
          <w:rFonts w:ascii="Times New Roman" w:eastAsia="Times New Roman" w:hAnsi="Times New Roman" w:cs="Times New Roman"/>
          <w:color w:val="222222"/>
          <w:sz w:val="24"/>
          <w:szCs w:val="24"/>
          <w:lang w:eastAsia="en-GB"/>
        </w:rPr>
        <w:fldChar w:fldCharType="end"/>
      </w:r>
      <w:r w:rsidRPr="00294B38">
        <w:rPr>
          <w:rFonts w:ascii="Times New Roman" w:eastAsia="Times New Roman" w:hAnsi="Times New Roman" w:cs="Times New Roman"/>
          <w:i/>
          <w:iCs/>
          <w:color w:val="222222"/>
          <w:sz w:val="24"/>
          <w:szCs w:val="24"/>
          <w:lang w:eastAsia="en-GB"/>
        </w:rPr>
        <w:t xml:space="preserve"> example of a scte-35 marker embedded in a DASH emsg</w:t>
      </w:r>
    </w:p>
    <w:tbl>
      <w:tblPr>
        <w:tblStyle w:val="TableGrid"/>
        <w:tblW w:w="0" w:type="auto"/>
        <w:tblLook w:val="04A0" w:firstRow="1" w:lastRow="0" w:firstColumn="1" w:lastColumn="0" w:noHBand="0" w:noVBand="1"/>
      </w:tblPr>
      <w:tblGrid>
        <w:gridCol w:w="2972"/>
        <w:gridCol w:w="6090"/>
      </w:tblGrid>
      <w:tr w:rsidR="00230975" w:rsidRPr="00294B38" w14:paraId="42940B53" w14:textId="77777777" w:rsidTr="00B42DB0">
        <w:tc>
          <w:tcPr>
            <w:tcW w:w="2972" w:type="dxa"/>
          </w:tcPr>
          <w:p w14:paraId="2888D18D"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b/>
                <w:color w:val="222222"/>
                <w:sz w:val="24"/>
                <w:szCs w:val="24"/>
                <w:lang w:eastAsia="en-GB"/>
              </w:rPr>
            </w:pPr>
            <w:r w:rsidRPr="00294B38">
              <w:rPr>
                <w:rFonts w:ascii="Times New Roman" w:eastAsia="Times New Roman" w:hAnsi="Times New Roman" w:cs="Times New Roman"/>
                <w:b/>
                <w:color w:val="222222"/>
                <w:sz w:val="24"/>
                <w:szCs w:val="24"/>
                <w:lang w:eastAsia="en-GB"/>
              </w:rPr>
              <w:t>Tag</w:t>
            </w:r>
          </w:p>
        </w:tc>
        <w:tc>
          <w:tcPr>
            <w:tcW w:w="6090" w:type="dxa"/>
          </w:tcPr>
          <w:p w14:paraId="23DBCEAA" w14:textId="3AE1A4A6" w:rsidR="00230975" w:rsidRPr="00294B38" w:rsidRDefault="00D32286" w:rsidP="00230975">
            <w:pPr>
              <w:shd w:val="clear" w:color="auto" w:fill="FFFFFF"/>
              <w:spacing w:before="100" w:beforeAutospacing="1" w:after="100" w:afterAutospacing="1"/>
              <w:rPr>
                <w:rFonts w:ascii="Times New Roman" w:eastAsia="Times New Roman" w:hAnsi="Times New Roman" w:cs="Times New Roman"/>
                <w:b/>
                <w:color w:val="222222"/>
                <w:sz w:val="24"/>
                <w:szCs w:val="24"/>
                <w:lang w:eastAsia="en-GB"/>
              </w:rPr>
            </w:pPr>
            <w:r w:rsidRPr="00294B38">
              <w:rPr>
                <w:rFonts w:ascii="Times New Roman" w:eastAsia="Times New Roman" w:hAnsi="Times New Roman" w:cs="Times New Roman"/>
                <w:b/>
                <w:color w:val="222222"/>
                <w:sz w:val="24"/>
                <w:szCs w:val="24"/>
                <w:lang w:eastAsia="en-GB"/>
              </w:rPr>
              <w:t>V</w:t>
            </w:r>
            <w:r w:rsidR="00230975" w:rsidRPr="00294B38">
              <w:rPr>
                <w:rFonts w:ascii="Times New Roman" w:eastAsia="Times New Roman" w:hAnsi="Times New Roman" w:cs="Times New Roman"/>
                <w:b/>
                <w:color w:val="222222"/>
                <w:sz w:val="24"/>
                <w:szCs w:val="24"/>
                <w:lang w:eastAsia="en-GB"/>
              </w:rPr>
              <w:t>alue</w:t>
            </w:r>
          </w:p>
        </w:tc>
      </w:tr>
      <w:tr w:rsidR="00230975" w:rsidRPr="00294B38" w14:paraId="243E01AC" w14:textId="77777777" w:rsidTr="00B42DB0">
        <w:trPr>
          <w:trHeight w:val="315"/>
        </w:trPr>
        <w:tc>
          <w:tcPr>
            <w:tcW w:w="2972" w:type="dxa"/>
            <w:noWrap/>
            <w:hideMark/>
          </w:tcPr>
          <w:p w14:paraId="44835880"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scheme_uri_id</w:t>
            </w:r>
          </w:p>
        </w:tc>
        <w:tc>
          <w:tcPr>
            <w:tcW w:w="6090" w:type="dxa"/>
            <w:noWrap/>
            <w:hideMark/>
          </w:tcPr>
          <w:p w14:paraId="7DE70F2C" w14:textId="77777777" w:rsidR="00230975" w:rsidRPr="00294B38" w:rsidRDefault="00D1186E" w:rsidP="00230975">
            <w:pPr>
              <w:shd w:val="clear" w:color="auto" w:fill="FFFFFF"/>
              <w:spacing w:before="100" w:beforeAutospacing="1" w:after="100" w:afterAutospacing="1"/>
              <w:rPr>
                <w:rFonts w:ascii="Times New Roman" w:eastAsia="Times New Roman" w:hAnsi="Times New Roman" w:cs="Times New Roman"/>
                <w:color w:val="222222"/>
                <w:sz w:val="24"/>
                <w:szCs w:val="24"/>
                <w:u w:val="single"/>
                <w:lang w:eastAsia="en-GB"/>
              </w:rPr>
            </w:pPr>
            <w:hyperlink r:id="rId14" w:history="1">
              <w:r w:rsidR="00230975" w:rsidRPr="00294B38">
                <w:rPr>
                  <w:rStyle w:val="Hyperlink"/>
                  <w:rFonts w:ascii="Times New Roman" w:eastAsia="Times New Roman" w:hAnsi="Times New Roman" w:cs="Times New Roman"/>
                  <w:sz w:val="24"/>
                  <w:szCs w:val="24"/>
                  <w:lang w:eastAsia="en-GB"/>
                </w:rPr>
                <w:t>"urn:scte:scte35:2013:bin"</w:t>
              </w:r>
            </w:hyperlink>
          </w:p>
        </w:tc>
      </w:tr>
      <w:tr w:rsidR="00230975" w:rsidRPr="00294B38" w14:paraId="59D529EF" w14:textId="77777777" w:rsidTr="00B42DB0">
        <w:trPr>
          <w:trHeight w:val="315"/>
        </w:trPr>
        <w:tc>
          <w:tcPr>
            <w:tcW w:w="2972" w:type="dxa"/>
            <w:noWrap/>
            <w:hideMark/>
          </w:tcPr>
          <w:p w14:paraId="79D2F288" w14:textId="2B647DF2" w:rsidR="00230975" w:rsidRPr="00294B38" w:rsidRDefault="00FC0CD0"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V</w:t>
            </w:r>
            <w:r w:rsidR="00230975" w:rsidRPr="00294B38">
              <w:rPr>
                <w:rFonts w:ascii="Times New Roman" w:eastAsia="Times New Roman" w:hAnsi="Times New Roman" w:cs="Times New Roman"/>
                <w:color w:val="222222"/>
                <w:sz w:val="24"/>
                <w:szCs w:val="24"/>
                <w:lang w:eastAsia="en-GB"/>
              </w:rPr>
              <w:t>alue</w:t>
            </w:r>
          </w:p>
        </w:tc>
        <w:tc>
          <w:tcPr>
            <w:tcW w:w="6090" w:type="dxa"/>
            <w:noWrap/>
            <w:hideMark/>
          </w:tcPr>
          <w:p w14:paraId="2CAF3D73"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value of the SCTE 35 PID</w:t>
            </w:r>
          </w:p>
        </w:tc>
      </w:tr>
      <w:tr w:rsidR="00230975" w:rsidRPr="00294B38" w14:paraId="26366CB9" w14:textId="77777777" w:rsidTr="00B42DB0">
        <w:trPr>
          <w:trHeight w:val="315"/>
        </w:trPr>
        <w:tc>
          <w:tcPr>
            <w:tcW w:w="2972" w:type="dxa"/>
            <w:noWrap/>
            <w:hideMark/>
          </w:tcPr>
          <w:p w14:paraId="61B6A8C3" w14:textId="49E35E47" w:rsidR="00230975" w:rsidRPr="00294B38" w:rsidRDefault="00FC0CD0"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w:t>
            </w:r>
            <w:r w:rsidR="00230975" w:rsidRPr="00294B38">
              <w:rPr>
                <w:rFonts w:ascii="Times New Roman" w:eastAsia="Times New Roman" w:hAnsi="Times New Roman" w:cs="Times New Roman"/>
                <w:color w:val="222222"/>
                <w:sz w:val="24"/>
                <w:szCs w:val="24"/>
                <w:lang w:eastAsia="en-GB"/>
              </w:rPr>
              <w:t>imescale</w:t>
            </w:r>
          </w:p>
        </w:tc>
        <w:tc>
          <w:tcPr>
            <w:tcW w:w="6090" w:type="dxa"/>
            <w:noWrap/>
            <w:hideMark/>
          </w:tcPr>
          <w:p w14:paraId="3775331B"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positive number</w:t>
            </w:r>
          </w:p>
        </w:tc>
      </w:tr>
      <w:tr w:rsidR="00230975" w:rsidRPr="00294B38" w14:paraId="723D5B0B" w14:textId="77777777" w:rsidTr="00B42DB0">
        <w:trPr>
          <w:trHeight w:val="315"/>
        </w:trPr>
        <w:tc>
          <w:tcPr>
            <w:tcW w:w="2972" w:type="dxa"/>
            <w:noWrap/>
            <w:hideMark/>
          </w:tcPr>
          <w:p w14:paraId="10F5CDDA"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presentation_time_delta</w:t>
            </w:r>
          </w:p>
        </w:tc>
        <w:tc>
          <w:tcPr>
            <w:tcW w:w="6090" w:type="dxa"/>
            <w:noWrap/>
            <w:hideMark/>
          </w:tcPr>
          <w:p w14:paraId="40E6D31A"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non-negative number expressing splice time relative to track fragment base media decode time (tfdt) expressed in timescale</w:t>
            </w:r>
          </w:p>
        </w:tc>
      </w:tr>
      <w:tr w:rsidR="00230975" w:rsidRPr="00294B38" w14:paraId="54BD449C" w14:textId="77777777" w:rsidTr="00B42DB0">
        <w:trPr>
          <w:trHeight w:val="315"/>
        </w:trPr>
        <w:tc>
          <w:tcPr>
            <w:tcW w:w="2972" w:type="dxa"/>
            <w:noWrap/>
            <w:hideMark/>
          </w:tcPr>
          <w:p w14:paraId="36DAA397"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event_duration</w:t>
            </w:r>
          </w:p>
        </w:tc>
        <w:tc>
          <w:tcPr>
            <w:tcW w:w="6090" w:type="dxa"/>
            <w:noWrap/>
            <w:hideMark/>
          </w:tcPr>
          <w:p w14:paraId="7CC2B596"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duration of event in media presentation time, 0xFFFFFFFF indicates unknown duration</w:t>
            </w:r>
          </w:p>
        </w:tc>
      </w:tr>
      <w:tr w:rsidR="00230975" w:rsidRPr="00294B38" w14:paraId="453E9223" w14:textId="77777777" w:rsidTr="00B42DB0">
        <w:trPr>
          <w:trHeight w:val="315"/>
        </w:trPr>
        <w:tc>
          <w:tcPr>
            <w:tcW w:w="2972" w:type="dxa"/>
            <w:noWrap/>
            <w:hideMark/>
          </w:tcPr>
          <w:p w14:paraId="7BFDFE18" w14:textId="1E769A80" w:rsidR="00230975" w:rsidRPr="00294B38" w:rsidRDefault="00463DAE"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w:t>
            </w:r>
            <w:r w:rsidR="00230975" w:rsidRPr="00294B38">
              <w:rPr>
                <w:rFonts w:ascii="Times New Roman" w:eastAsia="Times New Roman" w:hAnsi="Times New Roman" w:cs="Times New Roman"/>
                <w:color w:val="222222"/>
                <w:sz w:val="24"/>
                <w:szCs w:val="24"/>
                <w:lang w:eastAsia="en-GB"/>
              </w:rPr>
              <w:t>d</w:t>
            </w:r>
          </w:p>
        </w:tc>
        <w:tc>
          <w:tcPr>
            <w:tcW w:w="6090" w:type="dxa"/>
            <w:noWrap/>
            <w:hideMark/>
          </w:tcPr>
          <w:p w14:paraId="5A09CE5C"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unique identifier for message</w:t>
            </w:r>
          </w:p>
        </w:tc>
      </w:tr>
      <w:tr w:rsidR="00230975" w:rsidRPr="00294B38" w14:paraId="5C52F53A" w14:textId="77777777" w:rsidTr="00B42DB0">
        <w:trPr>
          <w:trHeight w:val="315"/>
        </w:trPr>
        <w:tc>
          <w:tcPr>
            <w:tcW w:w="2972" w:type="dxa"/>
            <w:noWrap/>
            <w:hideMark/>
          </w:tcPr>
          <w:p w14:paraId="0C792614"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message_data</w:t>
            </w:r>
          </w:p>
        </w:tc>
        <w:tc>
          <w:tcPr>
            <w:tcW w:w="6090" w:type="dxa"/>
            <w:noWrap/>
            <w:hideMark/>
          </w:tcPr>
          <w:p w14:paraId="1EB68D2F" w14:textId="77777777" w:rsidR="00230975" w:rsidRPr="00294B38" w:rsidRDefault="00230975" w:rsidP="00230975">
            <w:pPr>
              <w:shd w:val="clear" w:color="auto" w:fill="FFFFFF"/>
              <w:spacing w:before="100" w:beforeAutospacing="1" w:after="100" w:afterAutospacing="1"/>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splice info section including CRC</w:t>
            </w:r>
          </w:p>
        </w:tc>
      </w:tr>
    </w:tbl>
    <w:p w14:paraId="759691E7" w14:textId="70F517E5" w:rsidR="00230975" w:rsidRPr="00294B38" w:rsidRDefault="00230975"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following steps are a recommended </w:t>
      </w:r>
      <w:r w:rsidR="000168EB">
        <w:rPr>
          <w:rFonts w:ascii="Times New Roman" w:eastAsia="Times New Roman" w:hAnsi="Times New Roman" w:cs="Times New Roman"/>
          <w:color w:val="222222"/>
          <w:sz w:val="24"/>
          <w:szCs w:val="24"/>
          <w:lang w:eastAsia="en-GB"/>
        </w:rPr>
        <w:t xml:space="preserve">for </w:t>
      </w:r>
      <w:r w:rsidRPr="00294B38">
        <w:rPr>
          <w:rFonts w:ascii="Times New Roman" w:eastAsia="Times New Roman" w:hAnsi="Times New Roman" w:cs="Times New Roman"/>
          <w:color w:val="222222"/>
          <w:sz w:val="24"/>
          <w:szCs w:val="24"/>
          <w:lang w:eastAsia="en-GB"/>
        </w:rPr>
        <w:t xml:space="preserve">timed metadata </w:t>
      </w:r>
      <w:r w:rsidR="000168EB">
        <w:rPr>
          <w:rFonts w:ascii="Times New Roman" w:eastAsia="Times New Roman" w:hAnsi="Times New Roman" w:cs="Times New Roman"/>
          <w:color w:val="222222"/>
          <w:sz w:val="24"/>
          <w:szCs w:val="24"/>
          <w:lang w:eastAsia="en-GB"/>
        </w:rPr>
        <w:t>ingest</w:t>
      </w:r>
      <w:r w:rsidRPr="00294B38">
        <w:rPr>
          <w:rFonts w:ascii="Times New Roman" w:eastAsia="Times New Roman" w:hAnsi="Times New Roman" w:cs="Times New Roman"/>
          <w:color w:val="222222"/>
          <w:sz w:val="24"/>
          <w:szCs w:val="24"/>
          <w:lang w:eastAsia="en-GB"/>
        </w:rPr>
        <w:t>:</w:t>
      </w:r>
    </w:p>
    <w:p w14:paraId="2C6830F9" w14:textId="00C401E9"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Create a </w:t>
      </w:r>
      <w:r w:rsidR="000168EB" w:rsidRPr="00294B38">
        <w:rPr>
          <w:rFonts w:ascii="Times New Roman" w:eastAsia="Times New Roman" w:hAnsi="Times New Roman" w:cs="Times New Roman"/>
          <w:color w:val="222222"/>
          <w:sz w:val="24"/>
          <w:szCs w:val="24"/>
          <w:lang w:eastAsia="en-GB"/>
        </w:rPr>
        <w:t>fragmentedMP4stream</w:t>
      </w:r>
      <w:r w:rsidR="000168EB" w:rsidRPr="00294B38" w:rsidDel="000168EB">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that contains only sparse tracks</w:t>
      </w:r>
      <w:r w:rsidR="000168EB">
        <w:rPr>
          <w:rFonts w:ascii="Times New Roman" w:eastAsia="Times New Roman" w:hAnsi="Times New Roman" w:cs="Times New Roman"/>
          <w:color w:val="222222"/>
          <w:sz w:val="24"/>
          <w:szCs w:val="24"/>
          <w:lang w:eastAsia="en-GB"/>
        </w:rPr>
        <w:t xml:space="preserve"> meta-data track</w:t>
      </w:r>
      <w:r w:rsidRPr="00294B38">
        <w:rPr>
          <w:rFonts w:ascii="Times New Roman" w:eastAsia="Times New Roman" w:hAnsi="Times New Roman" w:cs="Times New Roman"/>
          <w:color w:val="222222"/>
          <w:sz w:val="24"/>
          <w:szCs w:val="24"/>
          <w:lang w:eastAsia="en-GB"/>
        </w:rPr>
        <w:t>, i.e. timed metadata streams</w:t>
      </w:r>
      <w:r w:rsidR="000168EB">
        <w:rPr>
          <w:rFonts w:ascii="Times New Roman" w:eastAsia="Times New Roman" w:hAnsi="Times New Roman" w:cs="Times New Roman"/>
          <w:color w:val="222222"/>
          <w:sz w:val="24"/>
          <w:szCs w:val="24"/>
          <w:lang w:eastAsia="en-GB"/>
        </w:rPr>
        <w:t xml:space="preserve"> which are</w:t>
      </w:r>
      <w:r w:rsidRPr="00294B38">
        <w:rPr>
          <w:rFonts w:ascii="Times New Roman" w:eastAsia="Times New Roman" w:hAnsi="Times New Roman" w:cs="Times New Roman"/>
          <w:color w:val="222222"/>
          <w:sz w:val="24"/>
          <w:szCs w:val="24"/>
          <w:lang w:eastAsia="en-GB"/>
        </w:rPr>
        <w:t xml:space="preserve"> streams without audio/video tracks.</w:t>
      </w:r>
    </w:p>
    <w:p w14:paraId="342B8338" w14:textId="5ED80D43" w:rsidR="00230975" w:rsidRPr="00294B38" w:rsidRDefault="000168EB"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For this meta-data track t</w:t>
      </w:r>
      <w:r w:rsidR="00230975" w:rsidRPr="00294B38">
        <w:rPr>
          <w:rFonts w:ascii="Times New Roman" w:eastAsia="Times New Roman" w:hAnsi="Times New Roman" w:cs="Times New Roman"/>
          <w:color w:val="222222"/>
          <w:sz w:val="24"/>
          <w:szCs w:val="24"/>
          <w:lang w:eastAsia="en-GB"/>
        </w:rPr>
        <w:t xml:space="preserve">he media handler type is ("meta") and </w:t>
      </w:r>
      <w:r>
        <w:rPr>
          <w:rFonts w:ascii="Times New Roman" w:eastAsia="Times New Roman" w:hAnsi="Times New Roman" w:cs="Times New Roman"/>
          <w:color w:val="222222"/>
          <w:sz w:val="24"/>
          <w:szCs w:val="24"/>
          <w:lang w:eastAsia="en-GB"/>
        </w:rPr>
        <w:t>the tracks handler box is</w:t>
      </w:r>
      <w:r w:rsidR="00230975" w:rsidRPr="00294B38">
        <w:rPr>
          <w:rFonts w:ascii="Times New Roman" w:eastAsia="Times New Roman" w:hAnsi="Times New Roman" w:cs="Times New Roman"/>
          <w:color w:val="222222"/>
          <w:sz w:val="24"/>
          <w:szCs w:val="24"/>
          <w:lang w:eastAsia="en-GB"/>
        </w:rPr>
        <w:t xml:space="preserve"> a null media header box ("</w:t>
      </w:r>
      <w:r w:rsidR="00230975" w:rsidRPr="003C2A52">
        <w:rPr>
          <w:rFonts w:ascii="Times New Roman" w:eastAsia="Times New Roman" w:hAnsi="Times New Roman" w:cs="Times New Roman"/>
          <w:b/>
          <w:color w:val="222222"/>
          <w:sz w:val="24"/>
          <w:szCs w:val="24"/>
          <w:lang w:eastAsia="en-GB"/>
        </w:rPr>
        <w:t>nmhd</w:t>
      </w:r>
      <w:r w:rsidR="00230975" w:rsidRPr="00294B38">
        <w:rPr>
          <w:rFonts w:ascii="Times New Roman" w:eastAsia="Times New Roman" w:hAnsi="Times New Roman" w:cs="Times New Roman"/>
          <w:color w:val="222222"/>
          <w:sz w:val="24"/>
          <w:szCs w:val="24"/>
          <w:lang w:eastAsia="en-GB"/>
        </w:rPr>
        <w:t>").</w:t>
      </w:r>
    </w:p>
    <w:p w14:paraId="0455CF1E" w14:textId="5BA27B16"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lastRenderedPageBreak/>
        <w:t>The URIMetaSampleEntry entry contains, in a URIbox, the URI</w:t>
      </w:r>
      <w:r w:rsidR="00CC601F">
        <w:rPr>
          <w:rFonts w:ascii="Times New Roman" w:eastAsia="Times New Roman" w:hAnsi="Times New Roman" w:cs="Times New Roman"/>
          <w:color w:val="222222"/>
          <w:sz w:val="24"/>
          <w:szCs w:val="24"/>
          <w:lang w:eastAsia="en-GB"/>
        </w:rPr>
        <w:t xml:space="preserve"> following the URI syntax in</w:t>
      </w:r>
      <w:r w:rsidR="00463DAE">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1629386850"/>
          <w:citation/>
        </w:sdtPr>
        <w:sdtEndPr/>
        <w:sdtContent>
          <w:r w:rsidR="00463DAE">
            <w:rPr>
              <w:rFonts w:ascii="Times New Roman" w:eastAsia="Times New Roman" w:hAnsi="Times New Roman" w:cs="Times New Roman"/>
              <w:color w:val="222222"/>
              <w:sz w:val="24"/>
              <w:szCs w:val="24"/>
              <w:lang w:eastAsia="en-GB"/>
            </w:rPr>
            <w:fldChar w:fldCharType="begin"/>
          </w:r>
          <w:r w:rsidR="00463DAE">
            <w:rPr>
              <w:rFonts w:ascii="Times New Roman" w:eastAsia="Times New Roman" w:hAnsi="Times New Roman" w:cs="Times New Roman"/>
              <w:color w:val="222222"/>
              <w:sz w:val="24"/>
              <w:szCs w:val="24"/>
              <w:lang w:val="nl-NL" w:eastAsia="en-GB"/>
            </w:rPr>
            <w:instrText xml:space="preserve"> CITATION TBe98 \l 1043 </w:instrText>
          </w:r>
          <w:r w:rsidR="00463DAE">
            <w:rPr>
              <w:rFonts w:ascii="Times New Roman" w:eastAsia="Times New Roman" w:hAnsi="Times New Roman" w:cs="Times New Roman"/>
              <w:color w:val="222222"/>
              <w:sz w:val="24"/>
              <w:szCs w:val="24"/>
              <w:lang w:eastAsia="en-GB"/>
            </w:rPr>
            <w:fldChar w:fldCharType="separate"/>
          </w:r>
          <w:r w:rsidR="00463DAE" w:rsidRPr="003C2A52">
            <w:rPr>
              <w:rFonts w:ascii="Times New Roman" w:eastAsia="Times New Roman" w:hAnsi="Times New Roman" w:cs="Times New Roman"/>
              <w:noProof/>
              <w:color w:val="222222"/>
              <w:sz w:val="24"/>
              <w:szCs w:val="24"/>
              <w:lang w:val="nl-NL" w:eastAsia="en-GB"/>
            </w:rPr>
            <w:t>[</w:t>
          </w:r>
          <w:hyperlink w:anchor="TBe98" w:history="1">
            <w:r w:rsidR="00463DAE" w:rsidRPr="003C2A52">
              <w:rPr>
                <w:rStyle w:val="Heading2Char"/>
                <w:rFonts w:eastAsiaTheme="minorHAnsi"/>
                <w:noProof/>
                <w:color w:val="222222"/>
                <w:sz w:val="24"/>
                <w:szCs w:val="24"/>
                <w:lang w:val="nl-NL"/>
              </w:rPr>
              <w:t>8</w:t>
            </w:r>
          </w:hyperlink>
          <w:r w:rsidR="00463DAE" w:rsidRPr="003C2A52">
            <w:rPr>
              <w:rFonts w:ascii="Times New Roman" w:eastAsia="Times New Roman" w:hAnsi="Times New Roman" w:cs="Times New Roman"/>
              <w:noProof/>
              <w:color w:val="222222"/>
              <w:sz w:val="24"/>
              <w:szCs w:val="24"/>
              <w:lang w:val="nl-NL" w:eastAsia="en-GB"/>
            </w:rPr>
            <w:t>]</w:t>
          </w:r>
          <w:r w:rsidR="00463DAE">
            <w:rPr>
              <w:rFonts w:ascii="Times New Roman" w:eastAsia="Times New Roman" w:hAnsi="Times New Roman" w:cs="Times New Roman"/>
              <w:color w:val="222222"/>
              <w:sz w:val="24"/>
              <w:szCs w:val="24"/>
              <w:lang w:eastAsia="en-GB"/>
            </w:rPr>
            <w:fldChar w:fldCharType="end"/>
          </w:r>
        </w:sdtContent>
      </w:sdt>
      <w:r w:rsidR="00463DAE">
        <w:rPr>
          <w:rFonts w:ascii="Times New Roman" w:eastAsia="Times New Roman" w:hAnsi="Times New Roman" w:cs="Times New Roman"/>
          <w:color w:val="222222"/>
          <w:sz w:val="24"/>
          <w:szCs w:val="24"/>
          <w:lang w:eastAsia="en-GB"/>
        </w:rPr>
        <w:t xml:space="preserve"> </w:t>
      </w:r>
      <w:r w:rsidRPr="00294B38">
        <w:rPr>
          <w:rFonts w:ascii="Times New Roman" w:eastAsia="Times New Roman" w:hAnsi="Times New Roman" w:cs="Times New Roman"/>
          <w:color w:val="222222"/>
          <w:sz w:val="24"/>
          <w:szCs w:val="24"/>
          <w:lang w:eastAsia="en-GB"/>
        </w:rPr>
        <w:t>defining the form of the metadata (see the ISO Base media file format specification</w:t>
      </w:r>
      <w:r w:rsidR="000168EB">
        <w:rPr>
          <w:rFonts w:ascii="Times New Roman" w:eastAsia="Times New Roman" w:hAnsi="Times New Roman" w:cs="Times New Roman"/>
          <w:color w:val="222222"/>
          <w:sz w:val="24"/>
          <w:szCs w:val="24"/>
          <w:lang w:eastAsia="en-GB"/>
        </w:rPr>
        <w:t xml:space="preserve"> </w:t>
      </w:r>
      <w:sdt>
        <w:sdtPr>
          <w:rPr>
            <w:rFonts w:ascii="Times New Roman" w:eastAsia="Times New Roman" w:hAnsi="Times New Roman" w:cs="Times New Roman"/>
            <w:color w:val="222222"/>
            <w:sz w:val="24"/>
            <w:szCs w:val="24"/>
            <w:lang w:eastAsia="en-GB"/>
          </w:rPr>
          <w:id w:val="-1755043281"/>
          <w:citation/>
        </w:sdtPr>
        <w:sdtEndPr/>
        <w:sdtContent>
          <w:r w:rsidR="000168EB">
            <w:rPr>
              <w:rFonts w:ascii="Times New Roman" w:eastAsia="Times New Roman" w:hAnsi="Times New Roman" w:cs="Times New Roman"/>
              <w:color w:val="222222"/>
              <w:sz w:val="24"/>
              <w:szCs w:val="24"/>
              <w:lang w:eastAsia="en-GB"/>
            </w:rPr>
            <w:fldChar w:fldCharType="begin"/>
          </w:r>
          <w:r w:rsidR="000168EB">
            <w:rPr>
              <w:rFonts w:ascii="Times New Roman" w:eastAsia="Times New Roman" w:hAnsi="Times New Roman" w:cs="Times New Roman"/>
              <w:color w:val="222222"/>
              <w:sz w:val="24"/>
              <w:szCs w:val="24"/>
              <w:lang w:val="nl-NL" w:eastAsia="en-GB"/>
            </w:rPr>
            <w:instrText xml:space="preserve"> CITATION ISO16 \l 1043 </w:instrText>
          </w:r>
          <w:r w:rsidR="000168EB">
            <w:rPr>
              <w:rFonts w:ascii="Times New Roman" w:eastAsia="Times New Roman" w:hAnsi="Times New Roman" w:cs="Times New Roman"/>
              <w:color w:val="222222"/>
              <w:sz w:val="24"/>
              <w:szCs w:val="24"/>
              <w:lang w:eastAsia="en-GB"/>
            </w:rPr>
            <w:fldChar w:fldCharType="separate"/>
          </w:r>
          <w:r w:rsidR="000168EB" w:rsidRPr="003C2A52">
            <w:rPr>
              <w:rFonts w:ascii="Times New Roman" w:eastAsia="Times New Roman" w:hAnsi="Times New Roman" w:cs="Times New Roman"/>
              <w:noProof/>
              <w:color w:val="222222"/>
              <w:sz w:val="24"/>
              <w:szCs w:val="24"/>
              <w:lang w:val="nl-NL" w:eastAsia="en-GB"/>
            </w:rPr>
            <w:t>[</w:t>
          </w:r>
          <w:hyperlink w:anchor="ISO16" w:history="1">
            <w:r w:rsidR="000168EB" w:rsidRPr="003C2A52">
              <w:rPr>
                <w:rStyle w:val="Heading2Char"/>
                <w:rFonts w:eastAsiaTheme="minorHAnsi"/>
                <w:noProof/>
                <w:color w:val="222222"/>
                <w:sz w:val="24"/>
                <w:szCs w:val="24"/>
                <w:lang w:val="nl-NL"/>
              </w:rPr>
              <w:t>1</w:t>
            </w:r>
          </w:hyperlink>
          <w:r w:rsidR="000168EB" w:rsidRPr="003C2A52">
            <w:rPr>
              <w:rFonts w:ascii="Times New Roman" w:eastAsia="Times New Roman" w:hAnsi="Times New Roman" w:cs="Times New Roman"/>
              <w:noProof/>
              <w:color w:val="222222"/>
              <w:sz w:val="24"/>
              <w:szCs w:val="24"/>
              <w:lang w:val="nl-NL" w:eastAsia="en-GB"/>
            </w:rPr>
            <w:t>]</w:t>
          </w:r>
          <w:r w:rsidR="000168EB">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xml:space="preserve">). </w:t>
      </w:r>
    </w:p>
    <w:p w14:paraId="6AF76838"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For example, the URIBox could contain </w:t>
      </w:r>
      <w:r w:rsidRPr="00294B38">
        <w:rPr>
          <w:rFonts w:ascii="Times New Roman" w:eastAsia="Times New Roman" w:hAnsi="Times New Roman" w:cs="Times New Roman"/>
          <w:iCs/>
          <w:color w:val="222222"/>
          <w:sz w:val="24"/>
          <w:szCs w:val="24"/>
          <w:lang w:eastAsia="en-GB"/>
        </w:rPr>
        <w:t xml:space="preserve">for ID3 tags the URL </w:t>
      </w:r>
      <w:r w:rsidRPr="00294B38">
        <w:rPr>
          <w:rFonts w:ascii="Times New Roman" w:eastAsia="Times New Roman" w:hAnsi="Times New Roman" w:cs="Times New Roman"/>
          <w:color w:val="222222"/>
          <w:sz w:val="24"/>
          <w:szCs w:val="24"/>
          <w:lang w:eastAsia="en-GB"/>
        </w:rPr>
        <w:t xml:space="preserve"> </w:t>
      </w:r>
      <w:hyperlink r:id="rId15" w:history="1">
        <w:r w:rsidRPr="00294B38">
          <w:rPr>
            <w:rStyle w:val="Hyperlink"/>
            <w:rFonts w:ascii="Times New Roman" w:eastAsia="Times New Roman" w:hAnsi="Times New Roman" w:cs="Times New Roman"/>
            <w:sz w:val="24"/>
            <w:szCs w:val="24"/>
            <w:lang w:eastAsia="en-GB"/>
          </w:rPr>
          <w:t>http://www.id3.org</w:t>
        </w:r>
      </w:hyperlink>
    </w:p>
    <w:p w14:paraId="306620A2" w14:textId="5FA6CA31"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For the case of ID3, a sample contains a single ID3 tag. The ID3 tag may contain one or more ID3 frames.</w:t>
      </w:r>
    </w:p>
    <w:p w14:paraId="58FEBD18" w14:textId="6AB2F603"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For the case of DASH emsg, a sample may contain one or more event message ("emsg") boxes.  Version 0 Event Message should be used. The presentation_time_delta field is relative to the absolute timestamp specified in the TrackFragmentBaseMediaDecode-TimeBox ("</w:t>
      </w:r>
      <w:r w:rsidRPr="003C2A52">
        <w:rPr>
          <w:rFonts w:ascii="Times New Roman" w:eastAsia="Times New Roman" w:hAnsi="Times New Roman" w:cs="Times New Roman"/>
          <w:b/>
          <w:color w:val="222222"/>
          <w:sz w:val="24"/>
          <w:szCs w:val="24"/>
          <w:lang w:eastAsia="en-GB"/>
        </w:rPr>
        <w:t>tfdt</w:t>
      </w:r>
      <w:r w:rsidRPr="00294B38">
        <w:rPr>
          <w:rFonts w:ascii="Times New Roman" w:eastAsia="Times New Roman" w:hAnsi="Times New Roman" w:cs="Times New Roman"/>
          <w:color w:val="222222"/>
          <w:sz w:val="24"/>
          <w:szCs w:val="24"/>
          <w:lang w:eastAsia="en-GB"/>
        </w:rPr>
        <w:t>"). The timescale field should match the value specified in the media header box</w:t>
      </w:r>
      <w:r w:rsidR="007C5966">
        <w:rPr>
          <w:rFonts w:ascii="Times New Roman" w:eastAsia="Times New Roman" w:hAnsi="Times New Roman" w:cs="Times New Roman"/>
          <w:color w:val="222222"/>
          <w:sz w:val="24"/>
          <w:szCs w:val="24"/>
          <w:lang w:eastAsia="en-GB"/>
        </w:rPr>
        <w:t xml:space="preserve"> </w:t>
      </w:r>
      <w:r w:rsidR="007C5966" w:rsidRPr="003C2A52">
        <w:rPr>
          <w:rFonts w:ascii="Times New Roman" w:eastAsia="Times New Roman" w:hAnsi="Times New Roman" w:cs="Times New Roman"/>
          <w:b/>
          <w:color w:val="222222"/>
          <w:sz w:val="24"/>
          <w:szCs w:val="24"/>
          <w:lang w:eastAsia="en-GB"/>
        </w:rPr>
        <w:t>mdhd</w:t>
      </w:r>
      <w:r w:rsidRPr="00294B38">
        <w:rPr>
          <w:rFonts w:ascii="Times New Roman" w:eastAsia="Times New Roman" w:hAnsi="Times New Roman" w:cs="Times New Roman"/>
          <w:color w:val="222222"/>
          <w:sz w:val="24"/>
          <w:szCs w:val="24"/>
          <w:lang w:eastAsia="en-GB"/>
        </w:rPr>
        <w:t>.</w:t>
      </w:r>
    </w:p>
    <w:p w14:paraId="3FA91E2E" w14:textId="6E94B198"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For the case of </w:t>
      </w:r>
      <w:r w:rsidR="007C5966">
        <w:rPr>
          <w:rFonts w:ascii="Times New Roman" w:eastAsia="Times New Roman" w:hAnsi="Times New Roman" w:cs="Times New Roman"/>
          <w:color w:val="222222"/>
          <w:sz w:val="24"/>
          <w:szCs w:val="24"/>
          <w:lang w:eastAsia="en-GB"/>
        </w:rPr>
        <w:t xml:space="preserve">a </w:t>
      </w:r>
      <w:r w:rsidRPr="00294B38">
        <w:rPr>
          <w:rFonts w:ascii="Times New Roman" w:eastAsia="Times New Roman" w:hAnsi="Times New Roman" w:cs="Times New Roman"/>
          <w:color w:val="222222"/>
          <w:sz w:val="24"/>
          <w:szCs w:val="24"/>
          <w:lang w:eastAsia="en-GB"/>
        </w:rPr>
        <w:t xml:space="preserve">DASH emsg, the </w:t>
      </w:r>
      <w:r w:rsidRPr="003C2A52">
        <w:rPr>
          <w:rFonts w:ascii="Times New Roman" w:eastAsia="Times New Roman" w:hAnsi="Times New Roman" w:cs="Times New Roman"/>
          <w:b/>
          <w:color w:val="222222"/>
          <w:sz w:val="24"/>
          <w:szCs w:val="24"/>
          <w:lang w:eastAsia="en-GB"/>
        </w:rPr>
        <w:t>kind</w:t>
      </w:r>
      <w:r w:rsidRPr="00294B38">
        <w:rPr>
          <w:rFonts w:ascii="Times New Roman" w:eastAsia="Times New Roman" w:hAnsi="Times New Roman" w:cs="Times New Roman"/>
          <w:color w:val="222222"/>
          <w:sz w:val="24"/>
          <w:szCs w:val="24"/>
          <w:lang w:eastAsia="en-GB"/>
        </w:rPr>
        <w:t xml:space="preserve"> box (contained in the </w:t>
      </w:r>
      <w:r w:rsidRPr="003C2A52">
        <w:rPr>
          <w:rFonts w:ascii="Times New Roman" w:eastAsia="Times New Roman" w:hAnsi="Times New Roman" w:cs="Times New Roman"/>
          <w:b/>
          <w:color w:val="222222"/>
          <w:sz w:val="24"/>
          <w:szCs w:val="24"/>
          <w:lang w:eastAsia="en-GB"/>
        </w:rPr>
        <w:t>udta</w:t>
      </w:r>
      <w:r w:rsidRPr="00294B38">
        <w:rPr>
          <w:rFonts w:ascii="Times New Roman" w:eastAsia="Times New Roman" w:hAnsi="Times New Roman" w:cs="Times New Roman"/>
          <w:color w:val="222222"/>
          <w:sz w:val="24"/>
          <w:szCs w:val="24"/>
          <w:lang w:eastAsia="en-GB"/>
        </w:rPr>
        <w:t>) shall be used to signal the scheme URI of the types of metadata</w:t>
      </w:r>
    </w:p>
    <w:p w14:paraId="55F7AA18"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 BitRateBox ("btrt") should be present at the end of MetaDataSampleEntry to signal the bit rate information of the stream.</w:t>
      </w:r>
    </w:p>
    <w:p w14:paraId="19453D54" w14:textId="1ED29BB8"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If the specific format uses internal timing values, then the timescale must match the timescale field set in the media header box</w:t>
      </w:r>
      <w:r w:rsidR="004C54B5">
        <w:rPr>
          <w:rFonts w:ascii="Times New Roman" w:eastAsia="Times New Roman" w:hAnsi="Times New Roman" w:cs="Times New Roman"/>
          <w:color w:val="222222"/>
          <w:sz w:val="24"/>
          <w:szCs w:val="24"/>
          <w:lang w:eastAsia="en-GB"/>
        </w:rPr>
        <w:t xml:space="preserve"> </w:t>
      </w:r>
      <w:r w:rsidR="004C54B5" w:rsidRPr="003C2A52">
        <w:rPr>
          <w:rFonts w:ascii="Times New Roman" w:eastAsia="Times New Roman" w:hAnsi="Times New Roman" w:cs="Times New Roman"/>
          <w:b/>
          <w:color w:val="222222"/>
          <w:sz w:val="24"/>
          <w:szCs w:val="24"/>
          <w:lang w:eastAsia="en-GB"/>
        </w:rPr>
        <w:t>mdhd</w:t>
      </w:r>
      <w:r w:rsidRPr="00294B38">
        <w:rPr>
          <w:rFonts w:ascii="Times New Roman" w:eastAsia="Times New Roman" w:hAnsi="Times New Roman" w:cs="Times New Roman"/>
          <w:color w:val="222222"/>
          <w:sz w:val="24"/>
          <w:szCs w:val="24"/>
          <w:lang w:eastAsia="en-GB"/>
        </w:rPr>
        <w:t>.</w:t>
      </w:r>
    </w:p>
    <w:p w14:paraId="104E747E" w14:textId="350A35AF"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All Timed Metadata samples are sync samples </w:t>
      </w:r>
      <w:sdt>
        <w:sdtPr>
          <w:rPr>
            <w:rFonts w:ascii="Times New Roman" w:eastAsia="Times New Roman" w:hAnsi="Times New Roman" w:cs="Times New Roman"/>
            <w:color w:val="222222"/>
            <w:sz w:val="24"/>
            <w:szCs w:val="24"/>
            <w:lang w:eastAsia="en-GB"/>
          </w:rPr>
          <w:id w:val="75789098"/>
          <w:citation/>
        </w:sdtPr>
        <w:sdtEndPr/>
        <w:sdtContent>
          <w:r w:rsidRPr="003C2A52">
            <w:rPr>
              <w:rFonts w:ascii="Times New Roman" w:eastAsia="Times New Roman" w:hAnsi="Times New Roman" w:cs="Times New Roman"/>
              <w:color w:val="222222"/>
              <w:sz w:val="24"/>
              <w:szCs w:val="24"/>
              <w:lang w:eastAsia="en-GB"/>
            </w:rPr>
            <w:fldChar w:fldCharType="begin"/>
          </w:r>
          <w:r w:rsidRPr="00294B38">
            <w:rPr>
              <w:rFonts w:ascii="Times New Roman" w:eastAsia="Times New Roman" w:hAnsi="Times New Roman" w:cs="Times New Roman"/>
              <w:color w:val="222222"/>
              <w:sz w:val="24"/>
              <w:szCs w:val="24"/>
              <w:lang w:val="nl-NL" w:eastAsia="en-GB"/>
            </w:rPr>
            <w:instrText xml:space="preserve"> CITATION ISO16 \l 1043 </w:instrText>
          </w:r>
          <w:r w:rsidRPr="003C2A52">
            <w:rPr>
              <w:rFonts w:ascii="Times New Roman" w:eastAsia="Times New Roman" w:hAnsi="Times New Roman" w:cs="Times New Roman"/>
              <w:color w:val="222222"/>
              <w:sz w:val="24"/>
              <w:szCs w:val="24"/>
              <w:lang w:eastAsia="en-GB"/>
            </w:rPr>
            <w:fldChar w:fldCharType="separate"/>
          </w:r>
          <w:r w:rsidRPr="00294B38">
            <w:rPr>
              <w:rFonts w:ascii="Times New Roman" w:eastAsia="Times New Roman" w:hAnsi="Times New Roman" w:cs="Times New Roman"/>
              <w:color w:val="222222"/>
              <w:sz w:val="24"/>
              <w:szCs w:val="24"/>
              <w:lang w:val="nl-NL" w:eastAsia="en-GB"/>
            </w:rPr>
            <w:t>[</w:t>
          </w:r>
          <w:hyperlink w:anchor="ISO16" w:history="1">
            <w:r w:rsidRPr="00294B38">
              <w:rPr>
                <w:rStyle w:val="Hyperlink"/>
                <w:rFonts w:ascii="Times New Roman" w:eastAsia="Times New Roman" w:hAnsi="Times New Roman" w:cs="Times New Roman"/>
                <w:b/>
                <w:bCs/>
                <w:sz w:val="24"/>
                <w:szCs w:val="24"/>
                <w:lang w:val="nl-NL" w:eastAsia="en-GB"/>
              </w:rPr>
              <w:t>1</w:t>
            </w:r>
          </w:hyperlink>
          <w:r w:rsidRPr="00294B38">
            <w:rPr>
              <w:rFonts w:ascii="Times New Roman" w:eastAsia="Times New Roman" w:hAnsi="Times New Roman" w:cs="Times New Roman"/>
              <w:color w:val="222222"/>
              <w:sz w:val="24"/>
              <w:szCs w:val="24"/>
              <w:lang w:val="nl-NL" w:eastAsia="en-GB"/>
            </w:rPr>
            <w:t>]</w:t>
          </w:r>
          <w:r w:rsidRPr="003C2A52">
            <w:rPr>
              <w:rFonts w:ascii="Times New Roman" w:eastAsia="Times New Roman" w:hAnsi="Times New Roman" w:cs="Times New Roman"/>
              <w:color w:val="222222"/>
              <w:sz w:val="24"/>
              <w:szCs w:val="24"/>
              <w:lang w:eastAsia="en-GB"/>
            </w:rPr>
            <w:fldChar w:fldCharType="end"/>
          </w:r>
        </w:sdtContent>
      </w:sdt>
      <w:r w:rsidRPr="00294B38">
        <w:rPr>
          <w:rFonts w:ascii="Times New Roman" w:eastAsia="Times New Roman" w:hAnsi="Times New Roman" w:cs="Times New Roman"/>
          <w:color w:val="222222"/>
          <w:sz w:val="24"/>
          <w:szCs w:val="24"/>
          <w:lang w:eastAsia="en-GB"/>
        </w:rPr>
        <w:t>, defining the entire set of metadata for the time interval they cover. Hence, the sync sample table box is not present.</w:t>
      </w:r>
    </w:p>
    <w:p w14:paraId="2CD7C95C"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When Timed Metadata is stored in a TrackRunBox ("</w:t>
      </w:r>
      <w:r w:rsidRPr="003C2A52">
        <w:rPr>
          <w:rFonts w:ascii="Times New Roman" w:eastAsia="Times New Roman" w:hAnsi="Times New Roman" w:cs="Times New Roman"/>
          <w:b/>
          <w:color w:val="222222"/>
          <w:sz w:val="24"/>
          <w:szCs w:val="24"/>
          <w:lang w:eastAsia="en-GB"/>
        </w:rPr>
        <w:t>trun</w:t>
      </w:r>
      <w:r w:rsidRPr="00294B38">
        <w:rPr>
          <w:rFonts w:ascii="Times New Roman" w:eastAsia="Times New Roman" w:hAnsi="Times New Roman" w:cs="Times New Roman"/>
          <w:color w:val="222222"/>
          <w:sz w:val="24"/>
          <w:szCs w:val="24"/>
          <w:lang w:eastAsia="en-GB"/>
        </w:rPr>
        <w:t>"), a single sample is present with the duration set to the duration for that run.</w:t>
      </w:r>
    </w:p>
    <w:p w14:paraId="6D54A21D" w14:textId="2E8E9E8B" w:rsidR="00DF1925" w:rsidRPr="00294B38" w:rsidRDefault="00DF1925" w:rsidP="00230975">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Given the sparse nature of the signa</w:t>
      </w:r>
      <w:r w:rsidR="00FC0CD0">
        <w:rPr>
          <w:rFonts w:ascii="Times New Roman" w:eastAsia="Times New Roman" w:hAnsi="Times New Roman" w:cs="Times New Roman"/>
          <w:color w:val="222222"/>
          <w:sz w:val="24"/>
          <w:szCs w:val="24"/>
          <w:lang w:eastAsia="en-GB"/>
        </w:rPr>
        <w:t>l</w:t>
      </w:r>
      <w:r w:rsidRPr="00294B38">
        <w:rPr>
          <w:rFonts w:ascii="Times New Roman" w:eastAsia="Times New Roman" w:hAnsi="Times New Roman" w:cs="Times New Roman"/>
          <w:color w:val="222222"/>
          <w:sz w:val="24"/>
          <w:szCs w:val="24"/>
          <w:lang w:eastAsia="en-GB"/>
        </w:rPr>
        <w:t xml:space="preserve">ling event, </w:t>
      </w:r>
      <w:r w:rsidR="004C54B5">
        <w:rPr>
          <w:rFonts w:ascii="Times New Roman" w:eastAsia="Times New Roman" w:hAnsi="Times New Roman" w:cs="Times New Roman"/>
          <w:color w:val="222222"/>
          <w:sz w:val="24"/>
          <w:szCs w:val="24"/>
          <w:lang w:eastAsia="en-GB"/>
        </w:rPr>
        <w:t>the following</w:t>
      </w:r>
      <w:r w:rsidRPr="00294B38">
        <w:rPr>
          <w:rFonts w:ascii="Times New Roman" w:eastAsia="Times New Roman" w:hAnsi="Times New Roman" w:cs="Times New Roman"/>
          <w:color w:val="222222"/>
          <w:sz w:val="24"/>
          <w:szCs w:val="24"/>
          <w:lang w:eastAsia="en-GB"/>
        </w:rPr>
        <w:t xml:space="preserve"> </w:t>
      </w:r>
      <w:r w:rsidR="004C54B5">
        <w:rPr>
          <w:rFonts w:ascii="Times New Roman" w:eastAsia="Times New Roman" w:hAnsi="Times New Roman" w:cs="Times New Roman"/>
          <w:color w:val="222222"/>
          <w:sz w:val="24"/>
          <w:szCs w:val="24"/>
          <w:lang w:eastAsia="en-GB"/>
        </w:rPr>
        <w:t>is recommended:</w:t>
      </w:r>
    </w:p>
    <w:p w14:paraId="62DC2E9D" w14:textId="49028255"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At the beginning of the live event, the encoder</w:t>
      </w:r>
      <w:ins w:id="26" w:author="rufael mekuria" w:date="2018-01-08T14:10:00Z">
        <w:r w:rsidR="00212A53">
          <w:rPr>
            <w:rFonts w:ascii="Times New Roman" w:eastAsia="Times New Roman" w:hAnsi="Times New Roman" w:cs="Times New Roman"/>
            <w:color w:val="222222"/>
            <w:sz w:val="24"/>
            <w:szCs w:val="24"/>
            <w:lang w:eastAsia="en-GB"/>
          </w:rPr>
          <w:t xml:space="preserve"> or media ingest source</w:t>
        </w:r>
      </w:ins>
      <w:r w:rsidRPr="00294B38">
        <w:rPr>
          <w:rFonts w:ascii="Times New Roman" w:eastAsia="Times New Roman" w:hAnsi="Times New Roman" w:cs="Times New Roman"/>
          <w:color w:val="222222"/>
          <w:sz w:val="24"/>
          <w:szCs w:val="24"/>
          <w:lang w:eastAsia="en-GB"/>
        </w:rPr>
        <w:t xml:space="preserve"> sends the initial header boxes to the service, which allows the service to register the sparse track in the client manifest.</w:t>
      </w:r>
    </w:p>
    <w:p w14:paraId="33F53572"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encoder SHOULD terminate the HTTP POST request when data is not being sent. A long-running HTTP POST that does not send data can prevent Media Services from quickly disconnecting from the encoder in the event of a service update or server reboot. In these cases, the media server is temporarily blocked in a receive operation on the socket.</w:t>
      </w:r>
    </w:p>
    <w:p w14:paraId="61102C48" w14:textId="77777777" w:rsidR="00230975" w:rsidRPr="00294B38" w:rsidRDefault="0023097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During the time when signalling data is not available, the encoder SHOULD close the HTTP POST request. While the POST request is active, the encoder SHOULD send data.</w:t>
      </w:r>
    </w:p>
    <w:p w14:paraId="447FA624" w14:textId="77777777" w:rsidR="00230975" w:rsidRPr="00294B38" w:rsidRDefault="00DF192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When sending sparse fragments with a new connection, the encoder SHOULD start sending from the header boxes, followed by the new fragments. This is for cases in which failover happens in-between, and the new sparse connection is being established to a new server that has not seen the sparse track before.</w:t>
      </w:r>
    </w:p>
    <w:p w14:paraId="701580B4" w14:textId="77777777" w:rsidR="00230975" w:rsidRPr="00294B38" w:rsidRDefault="00DF192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sparse track fragment becomes available to the client when the corresponding parent track fragment that has an equal or larger timestamp value is made available to the client. For example, if the sparse fragment has a timestamp of t=1000, it is expected that after the client sees "video" (assuming the parent track name is "video") fragment timestamp 1000 or beyond, it can download the sparse fragment t=1000. Note that the actual signal could be used for a different position in the presentation timeline for its designated purpose. In this example, it’s possible that the sparse fragment of t=1000 has an XML payload, which is for inserting an ad in a position that’s a few seconds later.</w:t>
      </w:r>
    </w:p>
    <w:p w14:paraId="261EB5A0" w14:textId="72C68C5E" w:rsidR="00230975" w:rsidRPr="00294B38" w:rsidRDefault="00DF1925" w:rsidP="00230975">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payload of sparse track fragments can be in different formats (such as XML, text, or binary), depending on the scenario</w:t>
      </w:r>
    </w:p>
    <w:p w14:paraId="08620989" w14:textId="0A5311E4" w:rsidR="004C133C" w:rsidRPr="00294B38" w:rsidRDefault="00230975" w:rsidP="00230975">
      <w:pPr>
        <w:pStyle w:val="Heading2"/>
      </w:pPr>
      <w:r w:rsidRPr="00294B38">
        <w:lastRenderedPageBreak/>
        <w:t>6</w:t>
      </w:r>
      <w:r w:rsidR="004C133C" w:rsidRPr="00294B38">
        <w:t xml:space="preserve">. </w:t>
      </w:r>
      <w:r w:rsidR="003F7865" w:rsidRPr="00294B38">
        <w:t xml:space="preserve">Live Stream </w:t>
      </w:r>
      <w:r w:rsidR="00DF1925" w:rsidRPr="00294B38">
        <w:t xml:space="preserve">Ingest </w:t>
      </w:r>
      <w:r w:rsidR="003F7865" w:rsidRPr="00294B38">
        <w:t>Options</w:t>
      </w:r>
    </w:p>
    <w:p w14:paraId="34148A70" w14:textId="2C80F1D6" w:rsidR="004C133C" w:rsidRPr="00294B38" w:rsidRDefault="00BB4713"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fragmented MP4 </w:t>
      </w:r>
      <w:r w:rsidR="004C133C" w:rsidRPr="00294B38">
        <w:rPr>
          <w:rFonts w:ascii="Times New Roman" w:eastAsia="Times New Roman" w:hAnsi="Times New Roman" w:cs="Times New Roman"/>
          <w:color w:val="222222"/>
          <w:sz w:val="24"/>
          <w:szCs w:val="24"/>
          <w:lang w:eastAsia="en-GB"/>
        </w:rPr>
        <w:t>Stream is the basic unit of operation in live ingestion for composing live presentations, handling streaming failo</w:t>
      </w:r>
      <w:r w:rsidR="00A24DDD" w:rsidRPr="00294B38">
        <w:rPr>
          <w:rFonts w:ascii="Times New Roman" w:eastAsia="Times New Roman" w:hAnsi="Times New Roman" w:cs="Times New Roman"/>
          <w:color w:val="222222"/>
          <w:sz w:val="24"/>
          <w:szCs w:val="24"/>
          <w:lang w:eastAsia="en-GB"/>
        </w:rPr>
        <w:t xml:space="preserve">ver, and redundancy scenarios. It </w:t>
      </w:r>
      <w:r w:rsidR="004C133C" w:rsidRPr="00294B38">
        <w:rPr>
          <w:rFonts w:ascii="Times New Roman" w:eastAsia="Times New Roman" w:hAnsi="Times New Roman" w:cs="Times New Roman"/>
          <w:color w:val="222222"/>
          <w:sz w:val="24"/>
          <w:szCs w:val="24"/>
          <w:lang w:eastAsia="en-GB"/>
        </w:rPr>
        <w:t>is defined as one unique, fragmented MP4 bitstream that might contain a single track or multiple tracks. A full live presentation might contain one or more streams, depending on the configuration of the live encoders. The following examples illustrate various options of using streams to compose a full live presentation.</w:t>
      </w:r>
    </w:p>
    <w:p w14:paraId="130FB0F9"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b/>
          <w:bCs/>
          <w:color w:val="222222"/>
          <w:sz w:val="24"/>
          <w:szCs w:val="24"/>
          <w:lang w:eastAsia="en-GB"/>
        </w:rPr>
        <w:t>Example:</w:t>
      </w:r>
    </w:p>
    <w:p w14:paraId="5C050278" w14:textId="1FA7B0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A </w:t>
      </w:r>
      <w:r w:rsidR="008F3950" w:rsidRPr="00294B38">
        <w:rPr>
          <w:rFonts w:ascii="Times New Roman" w:eastAsia="Times New Roman" w:hAnsi="Times New Roman" w:cs="Times New Roman"/>
          <w:color w:val="222222"/>
          <w:sz w:val="24"/>
          <w:szCs w:val="24"/>
          <w:lang w:eastAsia="en-GB"/>
        </w:rPr>
        <w:t>company</w:t>
      </w:r>
      <w:r w:rsidRPr="00294B38">
        <w:rPr>
          <w:rFonts w:ascii="Times New Roman" w:eastAsia="Times New Roman" w:hAnsi="Times New Roman" w:cs="Times New Roman"/>
          <w:color w:val="222222"/>
          <w:sz w:val="24"/>
          <w:szCs w:val="24"/>
          <w:lang w:eastAsia="en-GB"/>
        </w:rPr>
        <w:t xml:space="preserve"> wants to create a live streaming presentation that includes the following audio/video bitrates:</w:t>
      </w:r>
    </w:p>
    <w:p w14:paraId="473C9068"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Video – 3000 kbps, 1500 kbps, 750 kbps</w:t>
      </w:r>
    </w:p>
    <w:p w14:paraId="79EDD109" w14:textId="608D7E05" w:rsidR="008F3950"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Audio – 128 kbps</w:t>
      </w:r>
    </w:p>
    <w:p w14:paraId="42AA7E9B" w14:textId="77777777" w:rsidR="004C133C" w:rsidRPr="00294B38" w:rsidRDefault="004C133C" w:rsidP="004C133C">
      <w:pPr>
        <w:shd w:val="clear" w:color="auto" w:fill="FFFFFF"/>
        <w:spacing w:before="450" w:after="270" w:line="240" w:lineRule="auto"/>
        <w:outlineLvl w:val="2"/>
        <w:rPr>
          <w:rFonts w:ascii="Times New Roman" w:eastAsia="Times New Roman" w:hAnsi="Times New Roman" w:cs="Times New Roman"/>
          <w:color w:val="222222"/>
          <w:sz w:val="27"/>
          <w:szCs w:val="27"/>
          <w:lang w:eastAsia="en-GB"/>
        </w:rPr>
      </w:pPr>
      <w:r w:rsidRPr="00294B38">
        <w:rPr>
          <w:rFonts w:ascii="Times New Roman" w:eastAsia="Times New Roman" w:hAnsi="Times New Roman" w:cs="Times New Roman"/>
          <w:color w:val="222222"/>
          <w:sz w:val="27"/>
          <w:szCs w:val="27"/>
          <w:lang w:eastAsia="en-GB"/>
        </w:rPr>
        <w:t>Option 1: All tracks in one stream</w:t>
      </w:r>
    </w:p>
    <w:p w14:paraId="0A0BC0DC" w14:textId="004EC4E2"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option, a single encoder</w:t>
      </w:r>
      <w:ins w:id="27" w:author="rufael mekuria" w:date="2018-01-08T14:12:00Z">
        <w:r w:rsidR="00212A53">
          <w:rPr>
            <w:rFonts w:ascii="Times New Roman" w:eastAsia="Times New Roman" w:hAnsi="Times New Roman" w:cs="Times New Roman"/>
            <w:color w:val="222222"/>
            <w:sz w:val="24"/>
            <w:szCs w:val="24"/>
            <w:lang w:eastAsia="en-GB"/>
          </w:rPr>
          <w:t xml:space="preserve"> or media ingest source</w:t>
        </w:r>
      </w:ins>
      <w:r w:rsidRPr="00294B38">
        <w:rPr>
          <w:rFonts w:ascii="Times New Roman" w:eastAsia="Times New Roman" w:hAnsi="Times New Roman" w:cs="Times New Roman"/>
          <w:color w:val="222222"/>
          <w:sz w:val="24"/>
          <w:szCs w:val="24"/>
          <w:lang w:eastAsia="en-GB"/>
        </w:rPr>
        <w:t xml:space="preserve"> generates all audio/video tracks, and then bundles them into one fragmented MP4 bitstream. The fragmented MP4 bitstream is then sent via a single HTTP POST connection. In this example, there is only one stream for this live presentation.</w:t>
      </w:r>
    </w:p>
    <w:p w14:paraId="7FF27C54" w14:textId="77777777" w:rsidR="004C133C" w:rsidRPr="00294B38" w:rsidRDefault="004C133C" w:rsidP="004C133C">
      <w:pPr>
        <w:shd w:val="clear" w:color="auto" w:fill="FFFFFF"/>
        <w:spacing w:before="450" w:after="270" w:line="240" w:lineRule="auto"/>
        <w:outlineLvl w:val="2"/>
        <w:rPr>
          <w:rFonts w:ascii="Times New Roman" w:eastAsia="Times New Roman" w:hAnsi="Times New Roman" w:cs="Times New Roman"/>
          <w:color w:val="222222"/>
          <w:sz w:val="27"/>
          <w:szCs w:val="27"/>
          <w:lang w:eastAsia="en-GB"/>
        </w:rPr>
      </w:pPr>
      <w:r w:rsidRPr="00294B38">
        <w:rPr>
          <w:rFonts w:ascii="Times New Roman" w:eastAsia="Times New Roman" w:hAnsi="Times New Roman" w:cs="Times New Roman"/>
          <w:color w:val="222222"/>
          <w:sz w:val="27"/>
          <w:szCs w:val="27"/>
          <w:lang w:eastAsia="en-GB"/>
        </w:rPr>
        <w:t>Option 2: Each track in a separate stream</w:t>
      </w:r>
    </w:p>
    <w:p w14:paraId="3DB8A940" w14:textId="68E3C8F2"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option, the encoder</w:t>
      </w:r>
      <w:ins w:id="28" w:author="rufael mekuria" w:date="2018-01-08T14:12:00Z">
        <w:r w:rsidR="00212A53">
          <w:rPr>
            <w:rFonts w:ascii="Times New Roman" w:eastAsia="Times New Roman" w:hAnsi="Times New Roman" w:cs="Times New Roman"/>
            <w:color w:val="222222"/>
            <w:sz w:val="24"/>
            <w:szCs w:val="24"/>
            <w:lang w:eastAsia="en-GB"/>
          </w:rPr>
          <w:t xml:space="preserve"> or live ingest source</w:t>
        </w:r>
      </w:ins>
      <w:r w:rsidRPr="00294B38">
        <w:rPr>
          <w:rFonts w:ascii="Times New Roman" w:eastAsia="Times New Roman" w:hAnsi="Times New Roman" w:cs="Times New Roman"/>
          <w:color w:val="222222"/>
          <w:sz w:val="24"/>
          <w:szCs w:val="24"/>
          <w:lang w:eastAsia="en-GB"/>
        </w:rPr>
        <w:t xml:space="preserve"> puts one track into each fragment MP4 bitstream, and then posts all of the streams over separate HTTP connections. This can be done with one encoder or with multiple encoders. The live ingestion sees this live presentation as composed of four streams.</w:t>
      </w:r>
    </w:p>
    <w:p w14:paraId="7041D26A" w14:textId="11B8781D" w:rsidR="004C133C" w:rsidRPr="00294B38" w:rsidRDefault="00262B9C" w:rsidP="004C133C">
      <w:pPr>
        <w:shd w:val="clear" w:color="auto" w:fill="FFFFFF"/>
        <w:spacing w:before="450" w:after="270" w:line="240" w:lineRule="auto"/>
        <w:outlineLvl w:val="2"/>
        <w:rPr>
          <w:rFonts w:ascii="Times New Roman" w:eastAsia="Times New Roman" w:hAnsi="Times New Roman" w:cs="Times New Roman"/>
          <w:color w:val="222222"/>
          <w:sz w:val="27"/>
          <w:szCs w:val="27"/>
          <w:lang w:eastAsia="en-GB"/>
        </w:rPr>
      </w:pPr>
      <w:r w:rsidRPr="00294B38">
        <w:rPr>
          <w:rFonts w:ascii="Times New Roman" w:eastAsia="Times New Roman" w:hAnsi="Times New Roman" w:cs="Times New Roman"/>
          <w:color w:val="222222"/>
          <w:sz w:val="27"/>
          <w:szCs w:val="27"/>
          <w:lang w:eastAsia="en-GB"/>
        </w:rPr>
        <w:t>Option 3: Bu</w:t>
      </w:r>
      <w:r w:rsidR="004C133C" w:rsidRPr="00294B38">
        <w:rPr>
          <w:rFonts w:ascii="Times New Roman" w:eastAsia="Times New Roman" w:hAnsi="Times New Roman" w:cs="Times New Roman"/>
          <w:color w:val="222222"/>
          <w:sz w:val="27"/>
          <w:szCs w:val="27"/>
          <w:lang w:eastAsia="en-GB"/>
        </w:rPr>
        <w:t>ndle audio track with the lowest bitrate video track into one stream</w:t>
      </w:r>
    </w:p>
    <w:p w14:paraId="27435B5E" w14:textId="4857690F"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In this </w:t>
      </w:r>
      <w:del w:id="29" w:author="rufael mekuria" w:date="2018-01-08T14:12:00Z">
        <w:r w:rsidRPr="00294B38" w:rsidDel="00212A53">
          <w:rPr>
            <w:rFonts w:ascii="Times New Roman" w:eastAsia="Times New Roman" w:hAnsi="Times New Roman" w:cs="Times New Roman"/>
            <w:color w:val="222222"/>
            <w:sz w:val="24"/>
            <w:szCs w:val="24"/>
            <w:lang w:eastAsia="en-GB"/>
          </w:rPr>
          <w:delText>option, the customer chooses</w:delText>
        </w:r>
      </w:del>
      <w:ins w:id="30" w:author="rufael mekuria" w:date="2018-01-08T14:12:00Z">
        <w:r w:rsidR="00212A53">
          <w:rPr>
            <w:rFonts w:ascii="Times New Roman" w:eastAsia="Times New Roman" w:hAnsi="Times New Roman" w:cs="Times New Roman"/>
            <w:color w:val="222222"/>
            <w:sz w:val="24"/>
            <w:szCs w:val="24"/>
            <w:lang w:eastAsia="en-GB"/>
          </w:rPr>
          <w:t>case the media ingest source or encoder</w:t>
        </w:r>
      </w:ins>
      <w:r w:rsidRPr="00294B38">
        <w:rPr>
          <w:rFonts w:ascii="Times New Roman" w:eastAsia="Times New Roman" w:hAnsi="Times New Roman" w:cs="Times New Roman"/>
          <w:color w:val="222222"/>
          <w:sz w:val="24"/>
          <w:szCs w:val="24"/>
          <w:lang w:eastAsia="en-GB"/>
        </w:rPr>
        <w:t xml:space="preserve"> </w:t>
      </w:r>
      <w:del w:id="31" w:author="rufael mekuria" w:date="2018-01-08T14:12:00Z">
        <w:r w:rsidRPr="00294B38" w:rsidDel="00212A53">
          <w:rPr>
            <w:rFonts w:ascii="Times New Roman" w:eastAsia="Times New Roman" w:hAnsi="Times New Roman" w:cs="Times New Roman"/>
            <w:color w:val="222222"/>
            <w:sz w:val="24"/>
            <w:szCs w:val="24"/>
            <w:lang w:eastAsia="en-GB"/>
          </w:rPr>
          <w:delText xml:space="preserve">to </w:delText>
        </w:r>
      </w:del>
      <w:r w:rsidRPr="00294B38">
        <w:rPr>
          <w:rFonts w:ascii="Times New Roman" w:eastAsia="Times New Roman" w:hAnsi="Times New Roman" w:cs="Times New Roman"/>
          <w:color w:val="222222"/>
          <w:sz w:val="24"/>
          <w:szCs w:val="24"/>
          <w:lang w:eastAsia="en-GB"/>
        </w:rPr>
        <w:t>bundle</w:t>
      </w:r>
      <w:ins w:id="32" w:author="rufael mekuria" w:date="2018-01-08T14:12:00Z">
        <w:r w:rsidR="00212A53">
          <w:rPr>
            <w:rFonts w:ascii="Times New Roman" w:eastAsia="Times New Roman" w:hAnsi="Times New Roman" w:cs="Times New Roman"/>
            <w:color w:val="222222"/>
            <w:sz w:val="24"/>
            <w:szCs w:val="24"/>
            <w:lang w:eastAsia="en-GB"/>
          </w:rPr>
          <w:t>s</w:t>
        </w:r>
      </w:ins>
      <w:r w:rsidRPr="00294B38">
        <w:rPr>
          <w:rFonts w:ascii="Times New Roman" w:eastAsia="Times New Roman" w:hAnsi="Times New Roman" w:cs="Times New Roman"/>
          <w:color w:val="222222"/>
          <w:sz w:val="24"/>
          <w:szCs w:val="24"/>
          <w:lang w:eastAsia="en-GB"/>
        </w:rPr>
        <w:t xml:space="preserve"> the audio track with the lowest-bitrate video track in one fragment MP4 bitstream, and leave</w:t>
      </w:r>
      <w:ins w:id="33" w:author="rufael mekuria" w:date="2018-01-08T14:13:00Z">
        <w:r w:rsidR="00212A53">
          <w:rPr>
            <w:rFonts w:ascii="Times New Roman" w:eastAsia="Times New Roman" w:hAnsi="Times New Roman" w:cs="Times New Roman"/>
            <w:color w:val="222222"/>
            <w:sz w:val="24"/>
            <w:szCs w:val="24"/>
            <w:lang w:eastAsia="en-GB"/>
          </w:rPr>
          <w:t>s</w:t>
        </w:r>
      </w:ins>
      <w:r w:rsidRPr="00294B38">
        <w:rPr>
          <w:rFonts w:ascii="Times New Roman" w:eastAsia="Times New Roman" w:hAnsi="Times New Roman" w:cs="Times New Roman"/>
          <w:color w:val="222222"/>
          <w:sz w:val="24"/>
          <w:szCs w:val="24"/>
          <w:lang w:eastAsia="en-GB"/>
        </w:rPr>
        <w:t xml:space="preserve"> the other two video tracks as separate streams.</w:t>
      </w:r>
    </w:p>
    <w:p w14:paraId="63148949" w14:textId="643A4EE0"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This is not an exhaustive list of all possible ingestion options for this example. As a matter of fact, any grouping of tracks into streams is supported by live ingestion. </w:t>
      </w:r>
      <w:r w:rsidR="00E71377" w:rsidRPr="00294B38">
        <w:rPr>
          <w:rFonts w:ascii="Times New Roman" w:eastAsia="Times New Roman" w:hAnsi="Times New Roman" w:cs="Times New Roman"/>
          <w:color w:val="222222"/>
          <w:sz w:val="24"/>
          <w:szCs w:val="24"/>
          <w:lang w:eastAsia="en-GB"/>
        </w:rPr>
        <w:t>However given the recent specification of Common Media Application Format (CMAF)</w:t>
      </w:r>
      <w:sdt>
        <w:sdtPr>
          <w:rPr>
            <w:rFonts w:ascii="Times New Roman" w:eastAsia="Times New Roman" w:hAnsi="Times New Roman" w:cs="Times New Roman"/>
            <w:color w:val="222222"/>
            <w:sz w:val="24"/>
            <w:szCs w:val="24"/>
            <w:lang w:eastAsia="en-GB"/>
          </w:rPr>
          <w:id w:val="2059432316"/>
          <w:citation/>
        </w:sdtPr>
        <w:sdtEndPr/>
        <w:sdtContent>
          <w:r w:rsidR="00A24DDD" w:rsidRPr="003C2A52">
            <w:rPr>
              <w:rFonts w:ascii="Times New Roman" w:eastAsia="Times New Roman" w:hAnsi="Times New Roman" w:cs="Times New Roman"/>
              <w:color w:val="222222"/>
              <w:sz w:val="24"/>
              <w:szCs w:val="24"/>
              <w:lang w:eastAsia="en-GB"/>
            </w:rPr>
            <w:fldChar w:fldCharType="begin"/>
          </w:r>
          <w:r w:rsidR="00A24DDD" w:rsidRPr="00294B38">
            <w:rPr>
              <w:rFonts w:ascii="Times New Roman" w:eastAsia="Times New Roman" w:hAnsi="Times New Roman" w:cs="Times New Roman"/>
              <w:color w:val="222222"/>
              <w:sz w:val="24"/>
              <w:szCs w:val="24"/>
              <w:lang w:val="nl-NL" w:eastAsia="en-GB"/>
            </w:rPr>
            <w:instrText xml:space="preserve"> CITATION MPE17 \l 1043 </w:instrText>
          </w:r>
          <w:r w:rsidR="00A24DDD" w:rsidRPr="003C2A52">
            <w:rPr>
              <w:rFonts w:ascii="Times New Roman" w:eastAsia="Times New Roman" w:hAnsi="Times New Roman" w:cs="Times New Roman"/>
              <w:color w:val="222222"/>
              <w:sz w:val="24"/>
              <w:szCs w:val="24"/>
              <w:lang w:eastAsia="en-GB"/>
            </w:rPr>
            <w:fldChar w:fldCharType="separate"/>
          </w:r>
          <w:r w:rsidR="00A24DDD" w:rsidRPr="00294B38">
            <w:rPr>
              <w:rFonts w:ascii="Times New Roman" w:eastAsia="Times New Roman" w:hAnsi="Times New Roman" w:cs="Times New Roman"/>
              <w:noProof/>
              <w:color w:val="222222"/>
              <w:sz w:val="24"/>
              <w:szCs w:val="24"/>
              <w:lang w:val="nl-NL" w:eastAsia="en-GB"/>
            </w:rPr>
            <w:t xml:space="preserve"> [</w:t>
          </w:r>
          <w:hyperlink w:anchor="MPE17" w:history="1">
            <w:r w:rsidR="00A24DDD" w:rsidRPr="00294B38">
              <w:rPr>
                <w:rStyle w:val="Heading2Char"/>
                <w:rFonts w:eastAsiaTheme="minorHAnsi"/>
                <w:noProof/>
                <w:color w:val="222222"/>
                <w:sz w:val="24"/>
                <w:szCs w:val="24"/>
                <w:lang w:val="nl-NL"/>
              </w:rPr>
              <w:t>5</w:t>
            </w:r>
          </w:hyperlink>
          <w:r w:rsidR="00A24DDD" w:rsidRPr="00294B38">
            <w:rPr>
              <w:rFonts w:ascii="Times New Roman" w:eastAsia="Times New Roman" w:hAnsi="Times New Roman" w:cs="Times New Roman"/>
              <w:noProof/>
              <w:color w:val="222222"/>
              <w:sz w:val="24"/>
              <w:szCs w:val="24"/>
              <w:lang w:val="nl-NL" w:eastAsia="en-GB"/>
            </w:rPr>
            <w:t>]</w:t>
          </w:r>
          <w:r w:rsidR="00A24DDD" w:rsidRPr="003C2A52">
            <w:rPr>
              <w:rFonts w:ascii="Times New Roman" w:eastAsia="Times New Roman" w:hAnsi="Times New Roman" w:cs="Times New Roman"/>
              <w:color w:val="222222"/>
              <w:sz w:val="24"/>
              <w:szCs w:val="24"/>
              <w:lang w:eastAsia="en-GB"/>
            </w:rPr>
            <w:fldChar w:fldCharType="end"/>
          </w:r>
        </w:sdtContent>
      </w:sdt>
      <w:r w:rsidR="00A24DDD" w:rsidRPr="00294B38">
        <w:rPr>
          <w:rFonts w:ascii="Times New Roman" w:eastAsia="Times New Roman" w:hAnsi="Times New Roman" w:cs="Times New Roman"/>
          <w:color w:val="222222"/>
          <w:sz w:val="24"/>
          <w:szCs w:val="24"/>
          <w:lang w:eastAsia="en-GB"/>
        </w:rPr>
        <w:t xml:space="preserve"> </w:t>
      </w:r>
      <w:r w:rsidR="00E71377" w:rsidRPr="00294B38">
        <w:rPr>
          <w:rFonts w:ascii="Times New Roman" w:eastAsia="Times New Roman" w:hAnsi="Times New Roman" w:cs="Times New Roman"/>
          <w:color w:val="222222"/>
          <w:sz w:val="24"/>
          <w:szCs w:val="24"/>
          <w:lang w:eastAsia="en-GB"/>
        </w:rPr>
        <w:t xml:space="preserve"> a single CMAF track per stream could be a preferred option for future media systems. </w:t>
      </w:r>
      <w:r w:rsidRPr="00294B38">
        <w:rPr>
          <w:rFonts w:ascii="Times New Roman" w:eastAsia="Times New Roman" w:hAnsi="Times New Roman" w:cs="Times New Roman"/>
          <w:color w:val="222222"/>
          <w:sz w:val="24"/>
          <w:szCs w:val="24"/>
          <w:lang w:eastAsia="en-GB"/>
        </w:rPr>
        <w:t xml:space="preserve">Customers and encoder vendors can choose their own implementations based on engineering complexity, encoder capacity, and redundancy and failover considerations. However, in most cases, there is only one audio track for the entire live presentation. So, it’s important to ensure the healthiness of the ingest stream that contains the audio track. This consideration often results in putting the audio track in its own stream (as in Option 2) or bundling it with the lowest-bitrate video track </w:t>
      </w:r>
      <w:r w:rsidRPr="00294B38">
        <w:rPr>
          <w:rFonts w:ascii="Times New Roman" w:eastAsia="Times New Roman" w:hAnsi="Times New Roman" w:cs="Times New Roman"/>
          <w:color w:val="222222"/>
          <w:sz w:val="24"/>
          <w:szCs w:val="24"/>
          <w:lang w:eastAsia="en-GB"/>
        </w:rPr>
        <w:lastRenderedPageBreak/>
        <w:t xml:space="preserve">(as in Option 3). Also, for better redundancy and fault tolerance, sending the same audio track in two different streams (Option 2 with redundant audio tracks) or bundling the audio track with at least two of the lowest-bitrate video tracks (Option 3 with audio bundled in at least two video streams) is highly recommended for </w:t>
      </w:r>
      <w:r w:rsidR="00E7165D" w:rsidRPr="00294B38">
        <w:rPr>
          <w:rFonts w:ascii="Times New Roman" w:eastAsia="Times New Roman" w:hAnsi="Times New Roman" w:cs="Times New Roman"/>
          <w:color w:val="222222"/>
          <w:sz w:val="24"/>
          <w:szCs w:val="24"/>
          <w:lang w:eastAsia="en-GB"/>
        </w:rPr>
        <w:t>fragmented media ingest</w:t>
      </w:r>
      <w:r w:rsidRPr="00294B38">
        <w:rPr>
          <w:rFonts w:ascii="Times New Roman" w:eastAsia="Times New Roman" w:hAnsi="Times New Roman" w:cs="Times New Roman"/>
          <w:color w:val="222222"/>
          <w:sz w:val="24"/>
          <w:szCs w:val="24"/>
          <w:lang w:eastAsia="en-GB"/>
        </w:rPr>
        <w:t>.</w:t>
      </w:r>
    </w:p>
    <w:p w14:paraId="25E38E16" w14:textId="0F932D18" w:rsidR="004C133C" w:rsidRPr="00294B38" w:rsidRDefault="00230975" w:rsidP="00230975">
      <w:pPr>
        <w:pStyle w:val="Heading2"/>
      </w:pPr>
      <w:r w:rsidRPr="00294B38">
        <w:t>7</w:t>
      </w:r>
      <w:r w:rsidR="004C133C" w:rsidRPr="00294B38">
        <w:t>.</w:t>
      </w:r>
      <w:r w:rsidR="00DF1925" w:rsidRPr="00294B38">
        <w:t xml:space="preserve"> </w:t>
      </w:r>
      <w:r w:rsidR="004C133C" w:rsidRPr="00294B38">
        <w:t xml:space="preserve"> Service </w:t>
      </w:r>
      <w:r w:rsidR="00DF1925" w:rsidRPr="00294B38">
        <w:t xml:space="preserve">(ingest destination) </w:t>
      </w:r>
      <w:r w:rsidR="004C133C" w:rsidRPr="00294B38">
        <w:t>failover</w:t>
      </w:r>
    </w:p>
    <w:p w14:paraId="25CEB04B" w14:textId="22DD4F52"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Given the nature of live streaming, good failover support is critical for ensuring the availability o</w:t>
      </w:r>
      <w:r w:rsidR="00E7165D" w:rsidRPr="00294B38">
        <w:rPr>
          <w:rFonts w:ascii="Times New Roman" w:eastAsia="Times New Roman" w:hAnsi="Times New Roman" w:cs="Times New Roman"/>
          <w:color w:val="222222"/>
          <w:sz w:val="24"/>
          <w:szCs w:val="24"/>
          <w:lang w:eastAsia="en-GB"/>
        </w:rPr>
        <w:t xml:space="preserve">f the service. </w:t>
      </w:r>
      <w:r w:rsidR="00A24DDD" w:rsidRPr="00294B38">
        <w:rPr>
          <w:rFonts w:ascii="Times New Roman" w:eastAsia="Times New Roman" w:hAnsi="Times New Roman" w:cs="Times New Roman"/>
          <w:color w:val="222222"/>
          <w:sz w:val="24"/>
          <w:szCs w:val="24"/>
          <w:lang w:eastAsia="en-GB"/>
        </w:rPr>
        <w:t>Typically, media s</w:t>
      </w:r>
      <w:r w:rsidR="00E7165D" w:rsidRPr="00294B38">
        <w:rPr>
          <w:rFonts w:ascii="Times New Roman" w:eastAsia="Times New Roman" w:hAnsi="Times New Roman" w:cs="Times New Roman"/>
          <w:color w:val="222222"/>
          <w:sz w:val="24"/>
          <w:szCs w:val="24"/>
          <w:lang w:eastAsia="en-GB"/>
        </w:rPr>
        <w:t>ervices are</w:t>
      </w:r>
      <w:r w:rsidRPr="00294B38">
        <w:rPr>
          <w:rFonts w:ascii="Times New Roman" w:eastAsia="Times New Roman" w:hAnsi="Times New Roman" w:cs="Times New Roman"/>
          <w:color w:val="222222"/>
          <w:sz w:val="24"/>
          <w:szCs w:val="24"/>
          <w:lang w:eastAsia="en-GB"/>
        </w:rPr>
        <w:t xml:space="preserve"> designed to handle various types of failures, including network errors, server errors, and storage issues. When used in conjunction with proper failover logic from the live encoder side, customers can achieve a highly reliable live streaming service from the cloud.</w:t>
      </w:r>
    </w:p>
    <w:p w14:paraId="054DFFF9"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In this section, we discuss service failover scenarios. In this case, the failure happens somewhere within the service, and it manifests itself as a network error. Here are some recommendations for the encoder implementation for handling service failover:</w:t>
      </w:r>
    </w:p>
    <w:p w14:paraId="1C6194F4" w14:textId="77777777"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Use a 10-second timeout for establishing the TCP connection. If an attempt to establish the connection takes longer than 10 seconds, abort the operation and try again.</w:t>
      </w:r>
    </w:p>
    <w:p w14:paraId="669C0F88" w14:textId="7D5C2C33"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Use a short timeout for sending the HTTP request message chunks. If the target fragment duration is N seconds, use a send timeout between N and 2 N seconds; for example, if the fragment duration is 6 seconds, use a timeout of 6 to 12 seconds. If a timeout occurs, reset the connection, open a new connection, and resume stream ingest on the new connection.</w:t>
      </w:r>
    </w:p>
    <w:p w14:paraId="0C0CCBC5" w14:textId="77777777"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Maintain a rolling buffer that has the last two fragments for each track that were successfully and completely sent to the service. If the HTTP POST request for a stream is terminated or times out prior to the end of the stream, open a new connection and begin another HTTP POST request, resend the stream headers, resend the last two fragments for each track, and resume the stream without introducing a discontinuity in the media timeline. This reduces the chance of data loss.</w:t>
      </w:r>
    </w:p>
    <w:p w14:paraId="61F2059A" w14:textId="77777777"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We recommend that the encoder does NOT limit the number of retries to establish a connection or resume streaming after a TCP error occurs.</w:t>
      </w:r>
    </w:p>
    <w:p w14:paraId="1CCDD843" w14:textId="77777777" w:rsidR="004C133C" w:rsidRPr="00294B38" w:rsidRDefault="004C133C" w:rsidP="004C133C">
      <w:pPr>
        <w:numPr>
          <w:ilvl w:val="0"/>
          <w:numId w:val="5"/>
        </w:num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After a TCP error:</w:t>
      </w:r>
    </w:p>
    <w:p w14:paraId="1FEE4AB9" w14:textId="77777777" w:rsidR="004C133C" w:rsidRPr="00294B38" w:rsidRDefault="004C133C" w:rsidP="004C133C">
      <w:p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 The current connection MUST be closed, and a new connection MUST be created for a new HTTP POST request.</w:t>
      </w:r>
    </w:p>
    <w:p w14:paraId="13B56085" w14:textId="32A4B10C" w:rsidR="004C133C" w:rsidRPr="00294B38" w:rsidRDefault="004C133C" w:rsidP="004C133C">
      <w:p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b. The new HTTP POST URL MUST be the same as the initial POST UR</w:t>
      </w:r>
      <w:r w:rsidR="00FC0CD0">
        <w:rPr>
          <w:rFonts w:ascii="Times New Roman" w:eastAsia="Times New Roman" w:hAnsi="Times New Roman" w:cs="Times New Roman"/>
          <w:color w:val="222222"/>
          <w:sz w:val="24"/>
          <w:szCs w:val="24"/>
          <w:lang w:eastAsia="en-GB"/>
        </w:rPr>
        <w:t>L</w:t>
      </w:r>
      <w:r w:rsidR="00E7165D" w:rsidRPr="00294B38">
        <w:rPr>
          <w:rFonts w:ascii="Times New Roman" w:eastAsia="Times New Roman" w:hAnsi="Times New Roman" w:cs="Times New Roman"/>
          <w:color w:val="222222"/>
          <w:sz w:val="24"/>
          <w:szCs w:val="24"/>
          <w:lang w:eastAsia="en-GB"/>
        </w:rPr>
        <w:t xml:space="preserve"> for fragmented media ingest</w:t>
      </w:r>
      <w:r w:rsidRPr="00294B38">
        <w:rPr>
          <w:rFonts w:ascii="Times New Roman" w:eastAsia="Times New Roman" w:hAnsi="Times New Roman" w:cs="Times New Roman"/>
          <w:color w:val="222222"/>
          <w:sz w:val="24"/>
          <w:szCs w:val="24"/>
          <w:lang w:eastAsia="en-GB"/>
        </w:rPr>
        <w:t>.</w:t>
      </w:r>
    </w:p>
    <w:p w14:paraId="30448278" w14:textId="001E590B" w:rsidR="004C133C" w:rsidRPr="00294B38" w:rsidRDefault="004C133C" w:rsidP="004C133C">
      <w:p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c. The new HTTP POST MUST include stream headers (</w:t>
      </w:r>
      <w:r w:rsidRPr="00294B38">
        <w:rPr>
          <w:rFonts w:ascii="Times New Roman" w:eastAsia="Times New Roman" w:hAnsi="Times New Roman" w:cs="Times New Roman"/>
          <w:b/>
          <w:bCs/>
          <w:color w:val="222222"/>
          <w:sz w:val="24"/>
          <w:szCs w:val="24"/>
          <w:lang w:eastAsia="en-GB"/>
        </w:rPr>
        <w:t>ftyp</w:t>
      </w:r>
      <w:r w:rsidRPr="00294B38">
        <w:rPr>
          <w:rFonts w:ascii="Times New Roman" w:eastAsia="Times New Roman" w:hAnsi="Times New Roman" w:cs="Times New Roman"/>
          <w:color w:val="222222"/>
          <w:sz w:val="24"/>
          <w:szCs w:val="24"/>
          <w:lang w:eastAsia="en-GB"/>
        </w:rPr>
        <w:t>, and </w:t>
      </w:r>
      <w:r w:rsidRPr="00294B38">
        <w:rPr>
          <w:rFonts w:ascii="Times New Roman" w:eastAsia="Times New Roman" w:hAnsi="Times New Roman" w:cs="Times New Roman"/>
          <w:b/>
          <w:bCs/>
          <w:color w:val="222222"/>
          <w:sz w:val="24"/>
          <w:szCs w:val="24"/>
          <w:lang w:eastAsia="en-GB"/>
        </w:rPr>
        <w:t>moov</w:t>
      </w:r>
      <w:r w:rsidRPr="00294B38">
        <w:rPr>
          <w:rFonts w:ascii="Times New Roman" w:eastAsia="Times New Roman" w:hAnsi="Times New Roman" w:cs="Times New Roman"/>
          <w:color w:val="222222"/>
          <w:sz w:val="24"/>
          <w:szCs w:val="24"/>
          <w:lang w:eastAsia="en-GB"/>
        </w:rPr>
        <w:t> boxes) that are identical to the stream headers in the initial POST</w:t>
      </w:r>
      <w:r w:rsidR="00E7165D" w:rsidRPr="00294B38">
        <w:rPr>
          <w:rFonts w:ascii="Times New Roman" w:eastAsia="Times New Roman" w:hAnsi="Times New Roman" w:cs="Times New Roman"/>
          <w:color w:val="222222"/>
          <w:sz w:val="24"/>
          <w:szCs w:val="24"/>
          <w:lang w:eastAsia="en-GB"/>
        </w:rPr>
        <w:t xml:space="preserve"> request for fragmented media ingest</w:t>
      </w:r>
      <w:r w:rsidRPr="00294B38">
        <w:rPr>
          <w:rFonts w:ascii="Times New Roman" w:eastAsia="Times New Roman" w:hAnsi="Times New Roman" w:cs="Times New Roman"/>
          <w:color w:val="222222"/>
          <w:sz w:val="24"/>
          <w:szCs w:val="24"/>
          <w:lang w:eastAsia="en-GB"/>
        </w:rPr>
        <w:t>.</w:t>
      </w:r>
    </w:p>
    <w:p w14:paraId="4F4DF941" w14:textId="2E4E7DB9" w:rsidR="004C133C" w:rsidRPr="00294B38" w:rsidRDefault="004C133C" w:rsidP="004C133C">
      <w:pPr>
        <w:shd w:val="clear" w:color="auto" w:fill="FFFFFF"/>
        <w:spacing w:before="100" w:beforeAutospacing="1" w:after="0"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d. The last two fragments sent for each track </w:t>
      </w:r>
      <w:r w:rsidR="00FC0CD0">
        <w:rPr>
          <w:rFonts w:ascii="Times New Roman" w:eastAsia="Times New Roman" w:hAnsi="Times New Roman" w:cs="Times New Roman"/>
          <w:color w:val="222222"/>
          <w:sz w:val="24"/>
          <w:szCs w:val="24"/>
          <w:lang w:eastAsia="en-GB"/>
        </w:rPr>
        <w:t>may</w:t>
      </w:r>
      <w:r w:rsidRPr="00294B38">
        <w:rPr>
          <w:rFonts w:ascii="Times New Roman" w:eastAsia="Times New Roman" w:hAnsi="Times New Roman" w:cs="Times New Roman"/>
          <w:color w:val="222222"/>
          <w:sz w:val="24"/>
          <w:szCs w:val="24"/>
          <w:lang w:eastAsia="en-GB"/>
        </w:rPr>
        <w:t xml:space="preserve"> be resent. </w:t>
      </w:r>
      <w:r w:rsidR="00FC0CD0">
        <w:rPr>
          <w:rFonts w:ascii="Times New Roman" w:eastAsia="Times New Roman" w:hAnsi="Times New Roman" w:cs="Times New Roman"/>
          <w:color w:val="222222"/>
          <w:sz w:val="24"/>
          <w:szCs w:val="24"/>
          <w:lang w:eastAsia="en-GB"/>
        </w:rPr>
        <w:t>Other ISO BMFF</w:t>
      </w:r>
      <w:r w:rsidRPr="00294B38">
        <w:rPr>
          <w:rFonts w:ascii="Times New Roman" w:eastAsia="Times New Roman" w:hAnsi="Times New Roman" w:cs="Times New Roman"/>
          <w:color w:val="222222"/>
          <w:sz w:val="24"/>
          <w:szCs w:val="24"/>
          <w:lang w:eastAsia="en-GB"/>
        </w:rPr>
        <w:t xml:space="preserve"> fragment timestamps must increase continuously, even across HTTP POST requests.</w:t>
      </w:r>
    </w:p>
    <w:p w14:paraId="7D600D46" w14:textId="77777777" w:rsidR="004C133C" w:rsidRPr="00294B38" w:rsidRDefault="004C133C" w:rsidP="004C133C">
      <w:pPr>
        <w:numPr>
          <w:ilvl w:val="0"/>
          <w:numId w:val="5"/>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The encoder SHOULD terminate the HTTP POST request if data is not being sent at a rate commensurate with the MP4 fragment duration. An HTTP POST request that does not send data can prevent Media Services from quickly disconnecting from the encoder </w:t>
      </w:r>
      <w:r w:rsidRPr="00294B38">
        <w:rPr>
          <w:rFonts w:ascii="Times New Roman" w:eastAsia="Times New Roman" w:hAnsi="Times New Roman" w:cs="Times New Roman"/>
          <w:color w:val="222222"/>
          <w:sz w:val="24"/>
          <w:szCs w:val="24"/>
          <w:lang w:eastAsia="en-GB"/>
        </w:rPr>
        <w:lastRenderedPageBreak/>
        <w:t>in the event of a service update. For this reason, the HTTP POST for sparse (ad signal) tracks SHOULD be short-lived, terminating as soon as the sparse fragment is sent.</w:t>
      </w:r>
    </w:p>
    <w:p w14:paraId="68EA2E63" w14:textId="539EA359" w:rsidR="004C133C" w:rsidRPr="00294B38" w:rsidRDefault="00230975" w:rsidP="00230975">
      <w:pPr>
        <w:pStyle w:val="Heading2"/>
      </w:pPr>
      <w:r w:rsidRPr="00294B38">
        <w:t>8</w:t>
      </w:r>
      <w:r w:rsidR="004C133C" w:rsidRPr="00294B38">
        <w:t xml:space="preserve">. </w:t>
      </w:r>
      <w:r w:rsidR="00DF1925" w:rsidRPr="00294B38">
        <w:t>Ingest source (</w:t>
      </w:r>
      <w:r w:rsidR="004C133C" w:rsidRPr="00294B38">
        <w:t>Encoder</w:t>
      </w:r>
      <w:r w:rsidR="00DF1925" w:rsidRPr="00294B38">
        <w:t>)</w:t>
      </w:r>
      <w:r w:rsidR="004C133C" w:rsidRPr="00294B38">
        <w:t xml:space="preserve"> failover</w:t>
      </w:r>
    </w:p>
    <w:p w14:paraId="2AAE6BF8" w14:textId="608D0528"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Encoder failover is the second type of failover scenario that needs to be addressed for end-to-end live streaming delivery. In this scenario, the error condition occurs on the encoder side.</w:t>
      </w:r>
    </w:p>
    <w:p w14:paraId="0070D05B" w14:textId="77777777" w:rsidR="004C133C"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following expectations apply from the live ingestion endpoint when encoder failover happens:</w:t>
      </w:r>
    </w:p>
    <w:p w14:paraId="02F5DC93" w14:textId="4A372436" w:rsidR="004C133C" w:rsidRPr="00294B38" w:rsidRDefault="004C133C" w:rsidP="004C133C">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A new encoder</w:t>
      </w:r>
      <w:ins w:id="34" w:author="rufael mekuria" w:date="2018-01-08T14:20:00Z">
        <w:r w:rsidR="004A55C6">
          <w:rPr>
            <w:rFonts w:ascii="Times New Roman" w:eastAsia="Times New Roman" w:hAnsi="Times New Roman" w:cs="Times New Roman"/>
            <w:color w:val="222222"/>
            <w:sz w:val="24"/>
            <w:szCs w:val="24"/>
            <w:lang w:eastAsia="en-GB"/>
          </w:rPr>
          <w:t xml:space="preserve"> or media ingest source</w:t>
        </w:r>
      </w:ins>
      <w:r w:rsidRPr="00294B38">
        <w:rPr>
          <w:rFonts w:ascii="Times New Roman" w:eastAsia="Times New Roman" w:hAnsi="Times New Roman" w:cs="Times New Roman"/>
          <w:color w:val="222222"/>
          <w:sz w:val="24"/>
          <w:szCs w:val="24"/>
          <w:lang w:eastAsia="en-GB"/>
        </w:rPr>
        <w:t xml:space="preserve"> instance SHOULD be created to continue streamin</w:t>
      </w:r>
      <w:r w:rsidR="006902F8">
        <w:rPr>
          <w:rFonts w:ascii="Times New Roman" w:eastAsia="Times New Roman" w:hAnsi="Times New Roman" w:cs="Times New Roman"/>
          <w:color w:val="222222"/>
          <w:sz w:val="24"/>
          <w:szCs w:val="24"/>
          <w:lang w:eastAsia="en-GB"/>
        </w:rPr>
        <w:t>g</w:t>
      </w:r>
    </w:p>
    <w:p w14:paraId="2D1B98A5" w14:textId="61397D3E" w:rsidR="004C133C" w:rsidRPr="00294B38" w:rsidRDefault="004C133C" w:rsidP="004C133C">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encoder</w:t>
      </w:r>
      <w:ins w:id="35" w:author="rufael mekuria" w:date="2018-01-08T14:20:00Z">
        <w:r w:rsidR="004A55C6" w:rsidRPr="004A55C6">
          <w:rPr>
            <w:rFonts w:ascii="Times New Roman" w:eastAsia="Times New Roman" w:hAnsi="Times New Roman" w:cs="Times New Roman"/>
            <w:color w:val="222222"/>
            <w:sz w:val="24"/>
            <w:szCs w:val="24"/>
            <w:lang w:eastAsia="en-GB"/>
          </w:rPr>
          <w:t xml:space="preserve"> </w:t>
        </w:r>
        <w:r w:rsidR="004A55C6">
          <w:rPr>
            <w:rFonts w:ascii="Times New Roman" w:eastAsia="Times New Roman" w:hAnsi="Times New Roman" w:cs="Times New Roman"/>
            <w:color w:val="222222"/>
            <w:sz w:val="24"/>
            <w:szCs w:val="24"/>
            <w:lang w:eastAsia="en-GB"/>
          </w:rPr>
          <w:t>or media ingest source</w:t>
        </w:r>
      </w:ins>
      <w:r w:rsidRPr="00294B38">
        <w:rPr>
          <w:rFonts w:ascii="Times New Roman" w:eastAsia="Times New Roman" w:hAnsi="Times New Roman" w:cs="Times New Roman"/>
          <w:color w:val="222222"/>
          <w:sz w:val="24"/>
          <w:szCs w:val="24"/>
          <w:lang w:eastAsia="en-GB"/>
        </w:rPr>
        <w:t xml:space="preserve"> MUST use the same URL for HTTP POST requests as the failed instance.</w:t>
      </w:r>
    </w:p>
    <w:p w14:paraId="16BBBB7C" w14:textId="49793176" w:rsidR="004C133C" w:rsidRPr="00294B38" w:rsidRDefault="004C133C" w:rsidP="004C133C">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encoder’s</w:t>
      </w:r>
      <w:ins w:id="36" w:author="rufael mekuria" w:date="2018-01-08T14:20:00Z">
        <w:r w:rsidR="004A55C6">
          <w:rPr>
            <w:rFonts w:ascii="Times New Roman" w:eastAsia="Times New Roman" w:hAnsi="Times New Roman" w:cs="Times New Roman"/>
            <w:color w:val="222222"/>
            <w:sz w:val="24"/>
            <w:szCs w:val="24"/>
            <w:lang w:eastAsia="en-GB"/>
          </w:rPr>
          <w:t xml:space="preserve"> </w:t>
        </w:r>
        <w:r w:rsidR="004A55C6">
          <w:rPr>
            <w:rFonts w:ascii="Times New Roman" w:eastAsia="Times New Roman" w:hAnsi="Times New Roman" w:cs="Times New Roman"/>
            <w:color w:val="222222"/>
            <w:sz w:val="24"/>
            <w:szCs w:val="24"/>
            <w:lang w:eastAsia="en-GB"/>
          </w:rPr>
          <w:t>or media ingest source</w:t>
        </w:r>
      </w:ins>
      <w:r w:rsidRPr="00294B38">
        <w:rPr>
          <w:rFonts w:ascii="Times New Roman" w:eastAsia="Times New Roman" w:hAnsi="Times New Roman" w:cs="Times New Roman"/>
          <w:color w:val="222222"/>
          <w:sz w:val="24"/>
          <w:szCs w:val="24"/>
          <w:lang w:eastAsia="en-GB"/>
        </w:rPr>
        <w:t xml:space="preserve"> POST request MUST include the same fragmented MP4 header boxes as the failed instance.</w:t>
      </w:r>
    </w:p>
    <w:p w14:paraId="3B143E74" w14:textId="3567D691" w:rsidR="004C133C" w:rsidRPr="00294B38" w:rsidRDefault="004C133C" w:rsidP="004C133C">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encoder</w:t>
      </w:r>
      <w:ins w:id="37" w:author="rufael mekuria" w:date="2018-01-08T14:20:00Z">
        <w:r w:rsidR="004A55C6">
          <w:rPr>
            <w:rFonts w:ascii="Times New Roman" w:eastAsia="Times New Roman" w:hAnsi="Times New Roman" w:cs="Times New Roman"/>
            <w:color w:val="222222"/>
            <w:sz w:val="24"/>
            <w:szCs w:val="24"/>
            <w:lang w:eastAsia="en-GB"/>
          </w:rPr>
          <w:t xml:space="preserve"> </w:t>
        </w:r>
        <w:r w:rsidR="004A55C6">
          <w:rPr>
            <w:rFonts w:ascii="Times New Roman" w:eastAsia="Times New Roman" w:hAnsi="Times New Roman" w:cs="Times New Roman"/>
            <w:color w:val="222222"/>
            <w:sz w:val="24"/>
            <w:szCs w:val="24"/>
            <w:lang w:eastAsia="en-GB"/>
          </w:rPr>
          <w:t>or media ingest source</w:t>
        </w:r>
      </w:ins>
      <w:r w:rsidRPr="00294B38">
        <w:rPr>
          <w:rFonts w:ascii="Times New Roman" w:eastAsia="Times New Roman" w:hAnsi="Times New Roman" w:cs="Times New Roman"/>
          <w:color w:val="222222"/>
          <w:sz w:val="24"/>
          <w:szCs w:val="24"/>
          <w:lang w:eastAsia="en-GB"/>
        </w:rPr>
        <w:t xml:space="preserve"> MUST be properly synced with all other running encoders for the same live presentation to generate synced audio/video samples with aligned fragment boundaries.</w:t>
      </w:r>
      <w:r w:rsidR="00BB4713" w:rsidRPr="00294B38">
        <w:rPr>
          <w:rFonts w:ascii="Times New Roman" w:eastAsia="Times New Roman" w:hAnsi="Times New Roman" w:cs="Times New Roman"/>
          <w:color w:val="222222"/>
          <w:sz w:val="24"/>
          <w:szCs w:val="24"/>
          <w:lang w:eastAsia="en-GB"/>
        </w:rPr>
        <w:t xml:space="preserve"> This implies that UTC timestamps for fragments in the tdft match between decoders, and encoders start running at an appropriate segment boundary.</w:t>
      </w:r>
    </w:p>
    <w:p w14:paraId="10EAB009" w14:textId="77777777" w:rsidR="00733609" w:rsidRPr="00294B38" w:rsidRDefault="004C133C" w:rsidP="00733609">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stream MUST be semantically equivalent with the previous stream, and interchangeable at the header and fragment levels.</w:t>
      </w:r>
    </w:p>
    <w:p w14:paraId="3EC75241" w14:textId="56E049A5" w:rsidR="00733609" w:rsidRPr="00294B38" w:rsidRDefault="00733609" w:rsidP="00733609">
      <w:pPr>
        <w:numPr>
          <w:ilvl w:val="0"/>
          <w:numId w:val="6"/>
        </w:numPr>
        <w:shd w:val="clear" w:color="auto" w:fill="FFFFFF"/>
        <w:spacing w:before="100" w:beforeAutospacing="1" w:after="100" w:afterAutospacing="1" w:line="240" w:lineRule="auto"/>
        <w:ind w:left="570"/>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new encoder</w:t>
      </w:r>
      <w:ins w:id="38" w:author="rufael mekuria" w:date="2018-01-08T14:21:00Z">
        <w:r w:rsidR="004A55C6">
          <w:rPr>
            <w:rFonts w:ascii="Times New Roman" w:eastAsia="Times New Roman" w:hAnsi="Times New Roman" w:cs="Times New Roman"/>
            <w:color w:val="222222"/>
            <w:sz w:val="24"/>
            <w:szCs w:val="24"/>
            <w:lang w:eastAsia="en-GB"/>
          </w:rPr>
          <w:t xml:space="preserve"> </w:t>
        </w:r>
        <w:r w:rsidR="004A55C6">
          <w:rPr>
            <w:rFonts w:ascii="Times New Roman" w:eastAsia="Times New Roman" w:hAnsi="Times New Roman" w:cs="Times New Roman"/>
            <w:color w:val="222222"/>
            <w:sz w:val="24"/>
            <w:szCs w:val="24"/>
            <w:lang w:eastAsia="en-GB"/>
          </w:rPr>
          <w:t>or media ingest source</w:t>
        </w:r>
      </w:ins>
      <w:r w:rsidRPr="00294B38">
        <w:rPr>
          <w:rFonts w:ascii="Times New Roman" w:eastAsia="Times New Roman" w:hAnsi="Times New Roman" w:cs="Times New Roman"/>
          <w:color w:val="222222"/>
          <w:sz w:val="24"/>
          <w:szCs w:val="24"/>
          <w:lang w:eastAsia="en-GB"/>
        </w:rPr>
        <w:t xml:space="preserve"> SHOULD try to minimize data loss. The</w:t>
      </w:r>
      <w:r w:rsidRPr="003C2A52">
        <w:rPr>
          <w:rFonts w:ascii="Times New Roman" w:hAnsi="Times New Roman" w:cs="Times New Roman"/>
        </w:rPr>
        <w:t xml:space="preserve"> </w:t>
      </w:r>
      <w:r w:rsidRPr="00294B38">
        <w:rPr>
          <w:rFonts w:ascii="Times New Roman" w:eastAsia="Times New Roman" w:hAnsi="Times New Roman" w:cs="Times New Roman"/>
          <w:color w:val="222222"/>
          <w:sz w:val="24"/>
          <w:szCs w:val="24"/>
          <w:lang w:eastAsia="en-GB"/>
        </w:rPr>
        <w:t>basemediadecodetime</w:t>
      </w:r>
      <w:r w:rsidR="006902F8">
        <w:rPr>
          <w:rFonts w:ascii="Times New Roman" w:eastAsia="Times New Roman" w:hAnsi="Times New Roman" w:cs="Times New Roman"/>
          <w:color w:val="222222"/>
          <w:sz w:val="24"/>
          <w:szCs w:val="24"/>
          <w:lang w:eastAsia="en-GB"/>
        </w:rPr>
        <w:t xml:space="preserve"> </w:t>
      </w:r>
      <w:r w:rsidR="006902F8">
        <w:rPr>
          <w:rFonts w:ascii="Times New Roman" w:eastAsia="Times New Roman" w:hAnsi="Times New Roman" w:cs="Times New Roman"/>
          <w:i/>
          <w:color w:val="222222"/>
          <w:sz w:val="24"/>
          <w:szCs w:val="24"/>
          <w:lang w:eastAsia="en-GB"/>
        </w:rPr>
        <w:t>tdft</w:t>
      </w:r>
      <w:r w:rsidRPr="00294B38">
        <w:rPr>
          <w:rFonts w:ascii="Times New Roman" w:eastAsia="Times New Roman" w:hAnsi="Times New Roman" w:cs="Times New Roman"/>
          <w:color w:val="222222"/>
          <w:sz w:val="24"/>
          <w:szCs w:val="24"/>
          <w:lang w:eastAsia="en-GB"/>
        </w:rPr>
        <w:t xml:space="preserve"> of media fragments SHOULD increase from the point where the encoder last stopped. The basemediadecodetime in the tdft box SHOULD increase in a continuous manner, but it is permissible to introduce a discontinuity, if necessary. Media Services can ignore fragments that it has already received and processed, so it's better to err on the side of resending fragments than to introduce discontinuities in the media timeline.</w:t>
      </w:r>
    </w:p>
    <w:p w14:paraId="45796BE9" w14:textId="3C75F3CF" w:rsidR="004C133C" w:rsidRPr="00294B38" w:rsidRDefault="00230975" w:rsidP="00230975">
      <w:pPr>
        <w:pStyle w:val="Heading2"/>
      </w:pPr>
      <w:r w:rsidRPr="00294B38">
        <w:t>9</w:t>
      </w:r>
      <w:r w:rsidR="004C133C" w:rsidRPr="00294B38">
        <w:t>. Encoder</w:t>
      </w:r>
      <w:r w:rsidR="00DF1925" w:rsidRPr="00294B38">
        <w:t>/Ingest Source</w:t>
      </w:r>
      <w:r w:rsidR="004C133C" w:rsidRPr="00294B38">
        <w:t xml:space="preserve"> redundancy</w:t>
      </w:r>
    </w:p>
    <w:p w14:paraId="770D4456" w14:textId="6D627220" w:rsidR="00294B38"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For cert</w:t>
      </w:r>
      <w:r w:rsidR="003F7865" w:rsidRPr="00294B38">
        <w:rPr>
          <w:rFonts w:ascii="Times New Roman" w:eastAsia="Times New Roman" w:hAnsi="Times New Roman" w:cs="Times New Roman"/>
          <w:color w:val="222222"/>
          <w:sz w:val="24"/>
          <w:szCs w:val="24"/>
          <w:lang w:eastAsia="en-GB"/>
        </w:rPr>
        <w:t>ain critical live event streams</w:t>
      </w:r>
      <w:r w:rsidRPr="00294B38">
        <w:rPr>
          <w:rFonts w:ascii="Times New Roman" w:eastAsia="Times New Roman" w:hAnsi="Times New Roman" w:cs="Times New Roman"/>
          <w:color w:val="222222"/>
          <w:sz w:val="24"/>
          <w:szCs w:val="24"/>
          <w:lang w:eastAsia="en-GB"/>
        </w:rPr>
        <w:t xml:space="preserve"> that demand even higher availability and quality of experience, </w:t>
      </w:r>
      <w:r w:rsidR="006902F8">
        <w:rPr>
          <w:rFonts w:ascii="Times New Roman" w:eastAsia="Times New Roman" w:hAnsi="Times New Roman" w:cs="Times New Roman"/>
          <w:color w:val="222222"/>
          <w:sz w:val="24"/>
          <w:szCs w:val="24"/>
          <w:lang w:eastAsia="en-GB"/>
        </w:rPr>
        <w:t>it is recommended to</w:t>
      </w:r>
      <w:r w:rsidRPr="00294B38">
        <w:rPr>
          <w:rFonts w:ascii="Times New Roman" w:eastAsia="Times New Roman" w:hAnsi="Times New Roman" w:cs="Times New Roman"/>
          <w:color w:val="222222"/>
          <w:sz w:val="24"/>
          <w:szCs w:val="24"/>
          <w:lang w:eastAsia="en-GB"/>
        </w:rPr>
        <w:t xml:space="preserve"> use active-active redundant encoders to achieve seamless failover with no data loss.</w:t>
      </w:r>
      <w:r w:rsidR="00294B38" w:rsidRPr="00294B38">
        <w:rPr>
          <w:rFonts w:ascii="Times New Roman" w:eastAsia="Times New Roman" w:hAnsi="Times New Roman" w:cs="Times New Roman"/>
          <w:color w:val="222222"/>
          <w:sz w:val="24"/>
          <w:szCs w:val="24"/>
          <w:lang w:eastAsia="en-GB"/>
        </w:rPr>
        <w:t xml:space="preserve"> When</w:t>
      </w:r>
      <w:r w:rsidRPr="00294B38">
        <w:rPr>
          <w:rFonts w:ascii="Times New Roman" w:eastAsia="Times New Roman" w:hAnsi="Times New Roman" w:cs="Times New Roman"/>
          <w:color w:val="222222"/>
          <w:sz w:val="24"/>
          <w:szCs w:val="24"/>
          <w:lang w:eastAsia="en-GB"/>
        </w:rPr>
        <w:t xml:space="preserve"> two groups of encoders</w:t>
      </w:r>
      <w:ins w:id="39" w:author="rufael mekuria" w:date="2018-01-08T14:21:00Z">
        <w:r w:rsidR="004A55C6">
          <w:rPr>
            <w:rFonts w:ascii="Times New Roman" w:eastAsia="Times New Roman" w:hAnsi="Times New Roman" w:cs="Times New Roman"/>
            <w:color w:val="222222"/>
            <w:sz w:val="24"/>
            <w:szCs w:val="24"/>
            <w:lang w:eastAsia="en-GB"/>
          </w:rPr>
          <w:t xml:space="preserve"> </w:t>
        </w:r>
        <w:r w:rsidR="004A55C6">
          <w:rPr>
            <w:rFonts w:ascii="Times New Roman" w:eastAsia="Times New Roman" w:hAnsi="Times New Roman" w:cs="Times New Roman"/>
            <w:color w:val="222222"/>
            <w:sz w:val="24"/>
            <w:szCs w:val="24"/>
            <w:lang w:eastAsia="en-GB"/>
          </w:rPr>
          <w:t>or media ingest source</w:t>
        </w:r>
        <w:r w:rsidR="004A55C6">
          <w:rPr>
            <w:rFonts w:ascii="Times New Roman" w:eastAsia="Times New Roman" w:hAnsi="Times New Roman" w:cs="Times New Roman"/>
            <w:color w:val="222222"/>
            <w:sz w:val="24"/>
            <w:szCs w:val="24"/>
            <w:lang w:eastAsia="en-GB"/>
          </w:rPr>
          <w:t>s</w:t>
        </w:r>
      </w:ins>
      <w:bookmarkStart w:id="40" w:name="_GoBack"/>
      <w:bookmarkEnd w:id="40"/>
      <w:r w:rsidRPr="00294B38">
        <w:rPr>
          <w:rFonts w:ascii="Times New Roman" w:eastAsia="Times New Roman" w:hAnsi="Times New Roman" w:cs="Times New Roman"/>
          <w:color w:val="222222"/>
          <w:sz w:val="24"/>
          <w:szCs w:val="24"/>
          <w:lang w:eastAsia="en-GB"/>
        </w:rPr>
        <w:t xml:space="preserve"> push two copies of each stream simultaneously into the live service. This setup is supported because Media Services can filter out duplicate fragments based on stream ID and fragment timestamp. The resulting live stream and archive is a single copy of all the streams that is the best possible aggregation from the two sources. For example, in a hypothetical extreme case, as long as there is one encoder (it doesn’t have to be the same one) running at any given point in time for each stream, the resulting live stream from the service is continuous without data loss.</w:t>
      </w:r>
      <w:r w:rsidR="00294B38" w:rsidRPr="00294B38">
        <w:rPr>
          <w:rFonts w:ascii="Times New Roman" w:eastAsia="Times New Roman" w:hAnsi="Times New Roman" w:cs="Times New Roman"/>
          <w:color w:val="222222"/>
          <w:sz w:val="24"/>
          <w:szCs w:val="24"/>
          <w:lang w:eastAsia="en-GB"/>
        </w:rPr>
        <w:t xml:space="preserve"> </w:t>
      </w:r>
    </w:p>
    <w:p w14:paraId="38A56092" w14:textId="7F0F981D" w:rsidR="00DF1925" w:rsidRPr="00294B38" w:rsidRDefault="004C133C" w:rsidP="004C133C">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The requirements for this scenario are as the requirements in the "Encoder failover" case</w:t>
      </w:r>
      <w:r w:rsidR="003F7865" w:rsidRPr="00294B38">
        <w:rPr>
          <w:rFonts w:ascii="Times New Roman" w:eastAsia="Times New Roman" w:hAnsi="Times New Roman" w:cs="Times New Roman"/>
          <w:color w:val="222222"/>
          <w:sz w:val="24"/>
          <w:szCs w:val="24"/>
          <w:lang w:eastAsia="en-GB"/>
        </w:rPr>
        <w:t xml:space="preserve"> in most cases</w:t>
      </w:r>
      <w:r w:rsidRPr="00294B38">
        <w:rPr>
          <w:rFonts w:ascii="Times New Roman" w:eastAsia="Times New Roman" w:hAnsi="Times New Roman" w:cs="Times New Roman"/>
          <w:color w:val="222222"/>
          <w:sz w:val="24"/>
          <w:szCs w:val="24"/>
          <w:lang w:eastAsia="en-GB"/>
        </w:rPr>
        <w:t>, with the exception that the second set of encoders are running at the same time as the primary encoders.</w:t>
      </w:r>
    </w:p>
    <w:p w14:paraId="374C2826" w14:textId="556632F6" w:rsidR="004C133C" w:rsidRPr="00294B38" w:rsidRDefault="00230975" w:rsidP="00230975">
      <w:pPr>
        <w:pStyle w:val="Heading2"/>
      </w:pPr>
      <w:r w:rsidRPr="00294B38">
        <w:lastRenderedPageBreak/>
        <w:t>10</w:t>
      </w:r>
      <w:r w:rsidR="004C133C" w:rsidRPr="00294B38">
        <w:t>. Service</w:t>
      </w:r>
      <w:r w:rsidR="00DF1925" w:rsidRPr="00294B38">
        <w:t>/destination</w:t>
      </w:r>
      <w:r w:rsidR="004C133C" w:rsidRPr="00294B38">
        <w:t xml:space="preserve"> redundancy</w:t>
      </w:r>
    </w:p>
    <w:p w14:paraId="3BA1E395" w14:textId="4CBDED58" w:rsidR="00733609" w:rsidRDefault="004C133C" w:rsidP="00230975">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r w:rsidRPr="00294B38">
        <w:rPr>
          <w:rFonts w:ascii="Times New Roman" w:eastAsia="Times New Roman" w:hAnsi="Times New Roman" w:cs="Times New Roman"/>
          <w:color w:val="222222"/>
          <w:sz w:val="24"/>
          <w:szCs w:val="24"/>
          <w:lang w:eastAsia="en-GB"/>
        </w:rPr>
        <w:t xml:space="preserve">For highly redundant global distribution, sometimes you must have cross-region backup to handle regional disasters. Expanding on the “Encoder redundancy” topology, customers can choose to have a redundant service deployment in a different region that's connected with the second set of encoders. Customers also can work with a Content Delivery Network provider to deploy a Global Traffic Manager in front of the two service deployments to seamlessly route client traffic. The requirements for the encoders are the same as the “Encoder redundancy” case. The only exception is that the second set of encoders needs to be pointed to a different live ingest endpoint. </w:t>
      </w:r>
    </w:p>
    <w:p w14:paraId="39CABFB8" w14:textId="77777777" w:rsidR="002C28F7" w:rsidRDefault="002C28F7" w:rsidP="00230975">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p>
    <w:p w14:paraId="3229C56C" w14:textId="77777777" w:rsidR="002C28F7" w:rsidRPr="00294B38" w:rsidRDefault="002C28F7" w:rsidP="00230975">
      <w:pPr>
        <w:shd w:val="clear" w:color="auto" w:fill="FFFFFF"/>
        <w:spacing w:before="100" w:beforeAutospacing="1" w:after="0" w:line="240" w:lineRule="auto"/>
        <w:rPr>
          <w:rFonts w:ascii="Times New Roman" w:eastAsia="Times New Roman" w:hAnsi="Times New Roman" w:cs="Times New Roman"/>
          <w:color w:val="222222"/>
          <w:sz w:val="24"/>
          <w:szCs w:val="24"/>
          <w:lang w:eastAsia="en-GB"/>
        </w:rPr>
      </w:pPr>
    </w:p>
    <w:p w14:paraId="050FB299" w14:textId="1E4882C7" w:rsidR="00733609" w:rsidRPr="00294B38" w:rsidRDefault="00733609" w:rsidP="00230975">
      <w:pPr>
        <w:pStyle w:val="Heading2"/>
      </w:pPr>
      <w:r w:rsidRPr="00294B38">
        <w:t>1</w:t>
      </w:r>
      <w:r w:rsidR="00230975" w:rsidRPr="00294B38">
        <w:t>1</w:t>
      </w:r>
      <w:r w:rsidRPr="00294B38">
        <w:t>. References</w:t>
      </w:r>
    </w:p>
    <w:sdt>
      <w:sdtPr>
        <w:rPr>
          <w:rFonts w:ascii="Times New Roman" w:hAnsi="Times New Roman" w:cs="Times New Roman"/>
          <w:b/>
          <w:bCs/>
        </w:rPr>
        <w:id w:val="-585689014"/>
        <w:docPartObj>
          <w:docPartGallery w:val="Bibliographies"/>
          <w:docPartUnique/>
        </w:docPartObj>
      </w:sdtPr>
      <w:sdtEndPr>
        <w:rPr>
          <w:b w:val="0"/>
          <w:bCs w:val="0"/>
        </w:rPr>
      </w:sdtEndPr>
      <w:sdtContent>
        <w:sdt>
          <w:sdtPr>
            <w:rPr>
              <w:rFonts w:ascii="Times New Roman" w:hAnsi="Times New Roman" w:cs="Times New Roman"/>
              <w:b/>
              <w:bCs/>
            </w:rPr>
            <w:id w:val="-573587230"/>
            <w:bibliography/>
          </w:sdtPr>
          <w:sdtEndPr>
            <w:rPr>
              <w:b w:val="0"/>
              <w:bCs w:val="0"/>
            </w:rPr>
          </w:sdtEndPr>
          <w:sdtContent>
            <w:p w14:paraId="39F694FF" w14:textId="77777777" w:rsidR="00294B38" w:rsidRPr="003C2A52" w:rsidRDefault="00733609">
              <w:pPr>
                <w:pStyle w:val="Bibliography"/>
                <w:rPr>
                  <w:rFonts w:ascii="Times New Roman" w:hAnsi="Times New Roman" w:cs="Times New Roman"/>
                  <w:noProof/>
                  <w:vanish/>
                  <w:sz w:val="24"/>
                  <w:szCs w:val="24"/>
                </w:rPr>
              </w:pPr>
              <w:r w:rsidRPr="003C2A52">
                <w:rPr>
                  <w:rFonts w:ascii="Times New Roman" w:hAnsi="Times New Roman" w:cs="Times New Roman"/>
                  <w:b/>
                  <w:bCs/>
                </w:rPr>
                <w:fldChar w:fldCharType="begin"/>
              </w:r>
              <w:r w:rsidRPr="003C2A52">
                <w:rPr>
                  <w:rFonts w:ascii="Times New Roman" w:hAnsi="Times New Roman" w:cs="Times New Roman"/>
                </w:rPr>
                <w:instrText xml:space="preserve"> BIBLIOGRAPHY </w:instrText>
              </w:r>
              <w:r w:rsidRPr="003C2A52">
                <w:rPr>
                  <w:rFonts w:ascii="Times New Roman" w:hAnsi="Times New Roman" w:cs="Times New Roman"/>
                  <w:b/>
                  <w:bCs/>
                </w:rPr>
                <w:fldChar w:fldCharType="separate"/>
              </w:r>
              <w:r w:rsidR="00294B38" w:rsidRPr="003C2A52">
                <w:rPr>
                  <w:rFonts w:ascii="Times New Roman" w:hAnsi="Times New Roman"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30"/>
              </w:tblGrid>
              <w:tr w:rsidR="00294B38" w:rsidRPr="00294B38" w14:paraId="1992E836" w14:textId="77777777" w:rsidTr="003C2A52">
                <w:trPr>
                  <w:tblCellSpacing w:w="15" w:type="dxa"/>
                </w:trPr>
                <w:tc>
                  <w:tcPr>
                    <w:tcW w:w="0" w:type="auto"/>
                    <w:hideMark/>
                  </w:tcPr>
                  <w:p w14:paraId="43BECF4E"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[1]</w:t>
                    </w:r>
                  </w:p>
                </w:tc>
                <w:tc>
                  <w:tcPr>
                    <w:tcW w:w="0" w:type="auto"/>
                    <w:hideMark/>
                  </w:tcPr>
                  <w:p w14:paraId="0A23C6EB"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ISO/IEC JCT1/SC29 MPEG, "ISO/IEC 23009-1:2014: Dynamic adaptive streaming over HTTP (DASH) -- Part 1: Media presentation description and segment formats," 2014.</w:t>
                    </w:r>
                  </w:p>
                </w:tc>
              </w:tr>
              <w:tr w:rsidR="00294B38" w:rsidRPr="00294B38" w14:paraId="1A6C3968" w14:textId="77777777" w:rsidTr="003C2A52">
                <w:trPr>
                  <w:tblCellSpacing w:w="15" w:type="dxa"/>
                </w:trPr>
                <w:tc>
                  <w:tcPr>
                    <w:tcW w:w="0" w:type="auto"/>
                    <w:hideMark/>
                  </w:tcPr>
                  <w:p w14:paraId="33E313FE"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[2]</w:t>
                    </w:r>
                  </w:p>
                </w:tc>
                <w:tc>
                  <w:tcPr>
                    <w:tcW w:w="0" w:type="auto"/>
                    <w:hideMark/>
                  </w:tcPr>
                  <w:p w14:paraId="2982CFD7"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Society of Cable Television Engineers, "SCTE-35 (ANSI/SCTE 35 2013) Digital Program Insertion Cueing Message for Cable," SCTE-35 (ANSI/SCTE 35 2013),.</w:t>
                    </w:r>
                  </w:p>
                </w:tc>
              </w:tr>
              <w:tr w:rsidR="00294B38" w:rsidRPr="00294B38" w14:paraId="1FB5651A" w14:textId="77777777" w:rsidTr="003C2A52">
                <w:trPr>
                  <w:tblCellSpacing w:w="15" w:type="dxa"/>
                </w:trPr>
                <w:tc>
                  <w:tcPr>
                    <w:tcW w:w="0" w:type="auto"/>
                    <w:hideMark/>
                  </w:tcPr>
                  <w:p w14:paraId="44E31D81"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[3]</w:t>
                    </w:r>
                  </w:p>
                </w:tc>
                <w:tc>
                  <w:tcPr>
                    <w:tcW w:w="0" w:type="auto"/>
                    <w:hideMark/>
                  </w:tcPr>
                  <w:p w14:paraId="57EFA5B8"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ISO/IEC JTC 1/SC 29, "Information technology -- Coding of audio-visual objects -- Part 12: ISO base media file format," ISO/IEC 14496-12:2012 , 2016.</w:t>
                    </w:r>
                  </w:p>
                </w:tc>
              </w:tr>
              <w:tr w:rsidR="00294B38" w:rsidRPr="00294B38" w14:paraId="57A8CC17" w14:textId="77777777" w:rsidTr="003C2A52">
                <w:trPr>
                  <w:tblCellSpacing w:w="15" w:type="dxa"/>
                </w:trPr>
                <w:tc>
                  <w:tcPr>
                    <w:tcW w:w="0" w:type="auto"/>
                    <w:hideMark/>
                  </w:tcPr>
                  <w:p w14:paraId="0CF46772"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[4]</w:t>
                    </w:r>
                  </w:p>
                </w:tc>
                <w:tc>
                  <w:tcPr>
                    <w:tcW w:w="0" w:type="auto"/>
                    <w:hideMark/>
                  </w:tcPr>
                  <w:p w14:paraId="17314174"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IEC/ISO, "Information technology -- High efficiency coding and media delivery in heterogeneous environments -- Part 2: High efficiency video coding," ISO/IEC 23008-2:2015, 2015.</w:t>
                    </w:r>
                  </w:p>
                </w:tc>
              </w:tr>
              <w:tr w:rsidR="00294B38" w:rsidRPr="00294B38" w14:paraId="5998ADA1" w14:textId="77777777" w:rsidTr="003C2A52">
                <w:trPr>
                  <w:tblCellSpacing w:w="15" w:type="dxa"/>
                </w:trPr>
                <w:tc>
                  <w:tcPr>
                    <w:tcW w:w="0" w:type="auto"/>
                    <w:hideMark/>
                  </w:tcPr>
                  <w:p w14:paraId="01AA7D1B"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[5]</w:t>
                    </w:r>
                  </w:p>
                </w:tc>
                <w:tc>
                  <w:tcPr>
                    <w:tcW w:w="0" w:type="auto"/>
                    <w:hideMark/>
                  </w:tcPr>
                  <w:p w14:paraId="048E13C2"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 xml:space="preserve">IETF. RFC 2626 Hypertext Transfer Protocol -- HTTP/1.1. [Online]. </w:t>
                    </w:r>
                    <w:hyperlink r:id="rId16" w:history="1">
                      <w:r w:rsidRPr="003C2A52">
                        <w:rPr>
                          <w:rStyle w:val="Hyperlink"/>
                          <w:rFonts w:ascii="Times New Roman" w:hAnsi="Times New Roman" w:cs="Times New Roman"/>
                          <w:noProof/>
                        </w:rPr>
                        <w:t>https://tools.ietf.org/html/rfc2616</w:t>
                      </w:r>
                    </w:hyperlink>
                  </w:p>
                </w:tc>
              </w:tr>
              <w:tr w:rsidR="00294B38" w:rsidRPr="00294B38" w14:paraId="28B92970" w14:textId="77777777" w:rsidTr="003C2A52">
                <w:trPr>
                  <w:tblCellSpacing w:w="15" w:type="dxa"/>
                </w:trPr>
                <w:tc>
                  <w:tcPr>
                    <w:tcW w:w="0" w:type="auto"/>
                    <w:hideMark/>
                  </w:tcPr>
                  <w:p w14:paraId="5149D424"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[6]</w:t>
                    </w:r>
                  </w:p>
                </w:tc>
                <w:tc>
                  <w:tcPr>
                    <w:tcW w:w="0" w:type="auto"/>
                    <w:hideMark/>
                  </w:tcPr>
                  <w:p w14:paraId="185C51C1"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DARPA, "TRANSMISSION CONTROL PROTOCOL," IETF, request for comments (international standards track) RFC 793, 1981.</w:t>
                    </w:r>
                  </w:p>
                </w:tc>
              </w:tr>
              <w:tr w:rsidR="00294B38" w:rsidRPr="00294B38" w14:paraId="1DDA109E" w14:textId="77777777" w:rsidTr="003C2A52">
                <w:trPr>
                  <w:tblCellSpacing w:w="15" w:type="dxa"/>
                </w:trPr>
                <w:tc>
                  <w:tcPr>
                    <w:tcW w:w="0" w:type="auto"/>
                    <w:hideMark/>
                  </w:tcPr>
                  <w:p w14:paraId="62777CBC"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[7]</w:t>
                    </w:r>
                  </w:p>
                </w:tc>
                <w:tc>
                  <w:tcPr>
                    <w:tcW w:w="0" w:type="auto"/>
                    <w:hideMark/>
                  </w:tcPr>
                  <w:p w14:paraId="1CF92A57"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R. Fielding, L. Masinter, T. Berners Lee, "Uniform Resource Identifiers (URI): Generic Syntax," IETF, IETF Request for comments (international standards track) RFC 2396, 1998.</w:t>
                    </w:r>
                  </w:p>
                </w:tc>
              </w:tr>
              <w:tr w:rsidR="00294B38" w:rsidRPr="00294B38" w14:paraId="78C7EE74" w14:textId="77777777" w:rsidTr="003C2A52">
                <w:trPr>
                  <w:tblCellSpacing w:w="15" w:type="dxa"/>
                </w:trPr>
                <w:tc>
                  <w:tcPr>
                    <w:tcW w:w="0" w:type="auto"/>
                    <w:hideMark/>
                  </w:tcPr>
                  <w:p w14:paraId="51BC3C0A"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[8]</w:t>
                    </w:r>
                  </w:p>
                </w:tc>
                <w:tc>
                  <w:tcPr>
                    <w:tcW w:w="0" w:type="auto"/>
                    <w:hideMark/>
                  </w:tcPr>
                  <w:p w14:paraId="3D581FC7"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"(MPEG-A) -- Part 19: Common media application format (CMAF) for segmented media," MPEG, ISO/IEC Draft International standard ISO/IEC FDIS 23000-19, 2017.</w:t>
                    </w:r>
                  </w:p>
                </w:tc>
              </w:tr>
              <w:tr w:rsidR="00294B38" w:rsidRPr="00294B38" w14:paraId="7841854F" w14:textId="77777777" w:rsidTr="003C2A52">
                <w:trPr>
                  <w:tblCellSpacing w:w="15" w:type="dxa"/>
                </w:trPr>
                <w:tc>
                  <w:tcPr>
                    <w:tcW w:w="0" w:type="auto"/>
                    <w:hideMark/>
                  </w:tcPr>
                  <w:p w14:paraId="2913DE30" w14:textId="77777777" w:rsidR="00294B38" w:rsidRPr="003C2A52" w:rsidRDefault="00294B38">
                    <w:pPr>
                      <w:pStyle w:val="Bibliography"/>
                      <w:jc w:val="right"/>
                      <w:rPr>
                        <w:rFonts w:ascii="Times New Roman" w:hAnsi="Times New Roman" w:cs="Times New Roman"/>
                        <w:noProof/>
                      </w:rPr>
                    </w:pPr>
                    <w:r w:rsidRPr="003C2A52">
                      <w:rPr>
                        <w:rFonts w:ascii="Times New Roman" w:hAnsi="Times New Roman" w:cs="Times New Roman"/>
                        <w:noProof/>
                      </w:rPr>
                      <w:t>[9]</w:t>
                    </w:r>
                  </w:p>
                </w:tc>
                <w:tc>
                  <w:tcPr>
                    <w:tcW w:w="0" w:type="auto"/>
                    <w:hideMark/>
                  </w:tcPr>
                  <w:p w14:paraId="7A3FAFA0"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ISO/IEC JTC1 SC29 WG11, "Information technology -- Generic coding of moving pictures and associated audio information: Systems," ISO/IEC 13818-1:2007, 2007.</w:t>
                    </w:r>
                  </w:p>
                </w:tc>
              </w:tr>
              <w:tr w:rsidR="00294B38" w:rsidRPr="00294B38" w14:paraId="7137F86A" w14:textId="77777777" w:rsidTr="003C2A52">
                <w:trPr>
                  <w:tblCellSpacing w:w="15" w:type="dxa"/>
                </w:trPr>
                <w:tc>
                  <w:tcPr>
                    <w:tcW w:w="0" w:type="auto"/>
                    <w:hideMark/>
                  </w:tcPr>
                  <w:p w14:paraId="04A40F07" w14:textId="77777777" w:rsidR="00294B38" w:rsidRPr="003C2A52" w:rsidRDefault="00294B38">
                    <w:pPr>
                      <w:pStyle w:val="Bibliography"/>
                      <w:jc w:val="right"/>
                      <w:rPr>
                        <w:rFonts w:ascii="Times New Roman" w:hAnsi="Times New Roman" w:cs="Times New Roman"/>
                        <w:noProof/>
                      </w:rPr>
                    </w:pPr>
                    <w:bookmarkStart w:id="41" w:name="Mic2"/>
                    <w:r w:rsidRPr="003C2A52">
                      <w:rPr>
                        <w:rFonts w:ascii="Times New Roman" w:hAnsi="Times New Roman" w:cs="Times New Roman"/>
                        <w:noProof/>
                      </w:rPr>
                      <w:t>[10]</w:t>
                    </w:r>
                    <w:bookmarkEnd w:id="41"/>
                  </w:p>
                </w:tc>
                <w:tc>
                  <w:tcPr>
                    <w:tcW w:w="0" w:type="auto"/>
                    <w:hideMark/>
                  </w:tcPr>
                  <w:p w14:paraId="24E1459A" w14:textId="77777777" w:rsidR="00294B38" w:rsidRPr="003C2A52" w:rsidRDefault="00294B38">
                    <w:pPr>
                      <w:pStyle w:val="Bibliography"/>
                      <w:rPr>
                        <w:rFonts w:ascii="Times New Roman" w:hAnsi="Times New Roman" w:cs="Times New Roman"/>
                        <w:noProof/>
                      </w:rPr>
                    </w:pPr>
                    <w:r w:rsidRPr="003C2A52">
                      <w:rPr>
                        <w:rFonts w:ascii="Times New Roman" w:hAnsi="Times New Roman" w:cs="Times New Roman"/>
                        <w:noProof/>
                      </w:rPr>
                      <w:t xml:space="preserve">Microsoft Azure. Media ingest workflow with live encoder in Microsoft Azure. [Online]. </w:t>
                    </w:r>
                    <w:hyperlink r:id="rId17" w:history="1">
                      <w:r w:rsidRPr="003C2A52">
                        <w:rPr>
                          <w:rStyle w:val="Hyperlink"/>
                          <w:rFonts w:ascii="Times New Roman" w:hAnsi="Times New Roman" w:cs="Times New Roman"/>
                          <w:noProof/>
                        </w:rPr>
                        <w:t>https://docs.microsoft.com/en-us/azure/media-services/media-services-manage-live-encoder-enabled-channels</w:t>
                      </w:r>
                    </w:hyperlink>
                  </w:p>
                </w:tc>
              </w:tr>
            </w:tbl>
            <w:p w14:paraId="0B41E1B0" w14:textId="77777777" w:rsidR="00294B38" w:rsidRPr="003C2A52" w:rsidRDefault="00294B38">
              <w:pPr>
                <w:pStyle w:val="Bibliography"/>
                <w:rPr>
                  <w:rFonts w:ascii="Times New Roman" w:eastAsiaTheme="minorEastAsia" w:hAnsi="Times New Roman" w:cs="Times New Roman"/>
                  <w:noProof/>
                  <w:vanish/>
                </w:rPr>
              </w:pPr>
              <w:r w:rsidRPr="003C2A52">
                <w:rPr>
                  <w:rFonts w:ascii="Times New Roman" w:hAnsi="Times New Roman" w:cs="Times New Roman"/>
                  <w:noProof/>
                  <w:vanish/>
                </w:rPr>
                <w:t>x</w:t>
              </w:r>
            </w:p>
            <w:p w14:paraId="1102098F" w14:textId="1A330133" w:rsidR="00733609" w:rsidRPr="003C2A52" w:rsidRDefault="00733609">
              <w:pPr>
                <w:rPr>
                  <w:rFonts w:ascii="Times New Roman" w:hAnsi="Times New Roman" w:cs="Times New Roman"/>
                </w:rPr>
              </w:pPr>
              <w:r w:rsidRPr="003C2A52">
                <w:rPr>
                  <w:rFonts w:ascii="Times New Roman" w:hAnsi="Times New Roman" w:cs="Times New Roman"/>
                  <w:b/>
                  <w:bCs/>
                  <w:noProof/>
                </w:rPr>
                <w:fldChar w:fldCharType="end"/>
              </w:r>
            </w:p>
          </w:sdtContent>
        </w:sdt>
      </w:sdtContent>
    </w:sdt>
    <w:sectPr w:rsidR="00733609" w:rsidRPr="003C2A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B5422" w14:textId="77777777" w:rsidR="00D1186E" w:rsidRDefault="00D1186E" w:rsidP="00A56C4A">
      <w:pPr>
        <w:spacing w:after="0" w:line="240" w:lineRule="auto"/>
      </w:pPr>
      <w:r>
        <w:separator/>
      </w:r>
    </w:p>
  </w:endnote>
  <w:endnote w:type="continuationSeparator" w:id="0">
    <w:p w14:paraId="36FD8B18" w14:textId="77777777" w:rsidR="00D1186E" w:rsidRDefault="00D1186E" w:rsidP="00A5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9202E" w14:textId="77777777" w:rsidR="00D1186E" w:rsidRDefault="00D1186E" w:rsidP="00A56C4A">
      <w:pPr>
        <w:spacing w:after="0" w:line="240" w:lineRule="auto"/>
      </w:pPr>
      <w:r>
        <w:separator/>
      </w:r>
    </w:p>
  </w:footnote>
  <w:footnote w:type="continuationSeparator" w:id="0">
    <w:p w14:paraId="0C8C33DB" w14:textId="77777777" w:rsidR="00D1186E" w:rsidRDefault="00D1186E" w:rsidP="00A56C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E47B6"/>
    <w:multiLevelType w:val="hybridMultilevel"/>
    <w:tmpl w:val="5A18AFA8"/>
    <w:lvl w:ilvl="0" w:tplc="3754106C">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02F25"/>
    <w:multiLevelType w:val="multilevel"/>
    <w:tmpl w:val="CDF26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05291"/>
    <w:multiLevelType w:val="hybridMultilevel"/>
    <w:tmpl w:val="FCEEBE42"/>
    <w:lvl w:ilvl="0" w:tplc="6B146EC6">
      <w:start w:val="4"/>
      <w:numFmt w:val="bullet"/>
      <w:lvlText w:val="-"/>
      <w:lvlJc w:val="left"/>
      <w:pPr>
        <w:ind w:left="540" w:hanging="360"/>
      </w:pPr>
      <w:rPr>
        <w:rFonts w:ascii="Times New Roman" w:eastAsia="Times New Roman" w:hAnsi="Times New Roman" w:cs="Times New Roman"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3" w15:restartNumberingAfterBreak="0">
    <w:nsid w:val="35CD3CD1"/>
    <w:multiLevelType w:val="multilevel"/>
    <w:tmpl w:val="D82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A3BCE"/>
    <w:multiLevelType w:val="multilevel"/>
    <w:tmpl w:val="2A1A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F68F6"/>
    <w:multiLevelType w:val="multilevel"/>
    <w:tmpl w:val="F076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34416"/>
    <w:multiLevelType w:val="multilevel"/>
    <w:tmpl w:val="832E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0C3589"/>
    <w:multiLevelType w:val="multilevel"/>
    <w:tmpl w:val="F4C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0A24C8"/>
    <w:multiLevelType w:val="multilevel"/>
    <w:tmpl w:val="8F16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C44E2D"/>
    <w:multiLevelType w:val="multilevel"/>
    <w:tmpl w:val="B0C0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18363C"/>
    <w:multiLevelType w:val="multilevel"/>
    <w:tmpl w:val="C74C3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475103"/>
    <w:multiLevelType w:val="multilevel"/>
    <w:tmpl w:val="832E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9"/>
  </w:num>
  <w:num w:numId="5">
    <w:abstractNumId w:val="5"/>
  </w:num>
  <w:num w:numId="6">
    <w:abstractNumId w:val="6"/>
  </w:num>
  <w:num w:numId="7">
    <w:abstractNumId w:val="7"/>
  </w:num>
  <w:num w:numId="8">
    <w:abstractNumId w:val="8"/>
  </w:num>
  <w:num w:numId="9">
    <w:abstractNumId w:val="10"/>
  </w:num>
  <w:num w:numId="10">
    <w:abstractNumId w:val="0"/>
  </w:num>
  <w:num w:numId="11">
    <w:abstractNumId w:val="2"/>
  </w:num>
  <w:num w:numId="1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fael mekuria">
    <w15:presenceInfo w15:providerId="Windows Live" w15:userId="5c2d6dfb7fd0a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33C"/>
    <w:rsid w:val="000168EB"/>
    <w:rsid w:val="00052AA0"/>
    <w:rsid w:val="00064654"/>
    <w:rsid w:val="000A26FD"/>
    <w:rsid w:val="00187293"/>
    <w:rsid w:val="00187790"/>
    <w:rsid w:val="001C62E3"/>
    <w:rsid w:val="001F6355"/>
    <w:rsid w:val="00200967"/>
    <w:rsid w:val="00212A53"/>
    <w:rsid w:val="00212AFD"/>
    <w:rsid w:val="00215770"/>
    <w:rsid w:val="00230975"/>
    <w:rsid w:val="00233D4F"/>
    <w:rsid w:val="00236A2D"/>
    <w:rsid w:val="002422EE"/>
    <w:rsid w:val="00262B9C"/>
    <w:rsid w:val="002937E9"/>
    <w:rsid w:val="00294B38"/>
    <w:rsid w:val="002A17BD"/>
    <w:rsid w:val="002C28F7"/>
    <w:rsid w:val="002F2C3F"/>
    <w:rsid w:val="0032543F"/>
    <w:rsid w:val="00335467"/>
    <w:rsid w:val="00344002"/>
    <w:rsid w:val="0034752F"/>
    <w:rsid w:val="0034789A"/>
    <w:rsid w:val="003C2A52"/>
    <w:rsid w:val="003F7865"/>
    <w:rsid w:val="00412DCF"/>
    <w:rsid w:val="00451E24"/>
    <w:rsid w:val="00463DAE"/>
    <w:rsid w:val="0049096E"/>
    <w:rsid w:val="004A55C6"/>
    <w:rsid w:val="004A594C"/>
    <w:rsid w:val="004B0E45"/>
    <w:rsid w:val="004C1315"/>
    <w:rsid w:val="004C133C"/>
    <w:rsid w:val="004C54B5"/>
    <w:rsid w:val="00533709"/>
    <w:rsid w:val="00583FAA"/>
    <w:rsid w:val="00585DC6"/>
    <w:rsid w:val="00595E5C"/>
    <w:rsid w:val="005B264B"/>
    <w:rsid w:val="005B4BA4"/>
    <w:rsid w:val="005C60AC"/>
    <w:rsid w:val="00612FB8"/>
    <w:rsid w:val="006169B7"/>
    <w:rsid w:val="006246A2"/>
    <w:rsid w:val="00632D4C"/>
    <w:rsid w:val="00665ABA"/>
    <w:rsid w:val="00666928"/>
    <w:rsid w:val="006902F8"/>
    <w:rsid w:val="006C584E"/>
    <w:rsid w:val="006D5C5D"/>
    <w:rsid w:val="0071496A"/>
    <w:rsid w:val="00733609"/>
    <w:rsid w:val="00753B40"/>
    <w:rsid w:val="00764BF8"/>
    <w:rsid w:val="00770360"/>
    <w:rsid w:val="00773567"/>
    <w:rsid w:val="007B591B"/>
    <w:rsid w:val="007C5966"/>
    <w:rsid w:val="007E35CF"/>
    <w:rsid w:val="00833EB6"/>
    <w:rsid w:val="0085753A"/>
    <w:rsid w:val="00860244"/>
    <w:rsid w:val="00894B5C"/>
    <w:rsid w:val="008D2465"/>
    <w:rsid w:val="008D282F"/>
    <w:rsid w:val="008E2AD4"/>
    <w:rsid w:val="008E3B73"/>
    <w:rsid w:val="008F3950"/>
    <w:rsid w:val="00922865"/>
    <w:rsid w:val="0095320D"/>
    <w:rsid w:val="00A23BC3"/>
    <w:rsid w:val="00A24DDD"/>
    <w:rsid w:val="00A27FC0"/>
    <w:rsid w:val="00A31B45"/>
    <w:rsid w:val="00A331ED"/>
    <w:rsid w:val="00A56C4A"/>
    <w:rsid w:val="00A9145C"/>
    <w:rsid w:val="00AC4211"/>
    <w:rsid w:val="00B33380"/>
    <w:rsid w:val="00B3348F"/>
    <w:rsid w:val="00B42DB0"/>
    <w:rsid w:val="00B806DC"/>
    <w:rsid w:val="00B861F2"/>
    <w:rsid w:val="00B97C66"/>
    <w:rsid w:val="00BA429A"/>
    <w:rsid w:val="00BB4713"/>
    <w:rsid w:val="00C7469F"/>
    <w:rsid w:val="00C7540F"/>
    <w:rsid w:val="00C77D5D"/>
    <w:rsid w:val="00C858A6"/>
    <w:rsid w:val="00C94F02"/>
    <w:rsid w:val="00CB2D5F"/>
    <w:rsid w:val="00CC601F"/>
    <w:rsid w:val="00CF5AE5"/>
    <w:rsid w:val="00D1186E"/>
    <w:rsid w:val="00D1598C"/>
    <w:rsid w:val="00D32286"/>
    <w:rsid w:val="00D40124"/>
    <w:rsid w:val="00D6613D"/>
    <w:rsid w:val="00D872BB"/>
    <w:rsid w:val="00D9271A"/>
    <w:rsid w:val="00D96D28"/>
    <w:rsid w:val="00DF1925"/>
    <w:rsid w:val="00DF4237"/>
    <w:rsid w:val="00E324DF"/>
    <w:rsid w:val="00E61CB1"/>
    <w:rsid w:val="00E71377"/>
    <w:rsid w:val="00E7165D"/>
    <w:rsid w:val="00E8310D"/>
    <w:rsid w:val="00F10DB5"/>
    <w:rsid w:val="00F328BD"/>
    <w:rsid w:val="00FC0C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2834A"/>
  <w15:docId w15:val="{A09DE061-30F9-4526-A358-636A5115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3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C133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C133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3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C133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133C"/>
    <w:rPr>
      <w:rFonts w:ascii="Times New Roman" w:eastAsia="Times New Roman" w:hAnsi="Times New Roman" w:cs="Times New Roman"/>
      <w:b/>
      <w:bCs/>
      <w:sz w:val="27"/>
      <w:szCs w:val="27"/>
      <w:lang w:eastAsia="en-GB"/>
    </w:rPr>
  </w:style>
  <w:style w:type="character" w:customStyle="1" w:styleId="reading-time">
    <w:name w:val="reading-time"/>
    <w:basedOn w:val="DefaultParagraphFont"/>
    <w:rsid w:val="004C133C"/>
  </w:style>
  <w:style w:type="character" w:customStyle="1" w:styleId="contributors-text">
    <w:name w:val="contributors-text"/>
    <w:basedOn w:val="DefaultParagraphFont"/>
    <w:rsid w:val="004C133C"/>
  </w:style>
  <w:style w:type="character" w:styleId="Hyperlink">
    <w:name w:val="Hyperlink"/>
    <w:basedOn w:val="DefaultParagraphFont"/>
    <w:uiPriority w:val="99"/>
    <w:unhideWhenUsed/>
    <w:rsid w:val="004C133C"/>
    <w:rPr>
      <w:color w:val="0000FF"/>
      <w:u w:val="single"/>
    </w:rPr>
  </w:style>
  <w:style w:type="paragraph" w:customStyle="1" w:styleId="lf-text-block">
    <w:name w:val="lf-text-block"/>
    <w:basedOn w:val="Normal"/>
    <w:rsid w:val="004C13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C133C"/>
    <w:rPr>
      <w:b/>
      <w:bCs/>
    </w:rPr>
  </w:style>
  <w:style w:type="character" w:styleId="HTMLCode">
    <w:name w:val="HTML Code"/>
    <w:basedOn w:val="DefaultParagraphFont"/>
    <w:uiPriority w:val="99"/>
    <w:semiHidden/>
    <w:unhideWhenUsed/>
    <w:rsid w:val="004C13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133C"/>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4C133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C133C"/>
    <w:rPr>
      <w:i/>
      <w:iCs/>
    </w:rPr>
  </w:style>
  <w:style w:type="character" w:styleId="CommentReference">
    <w:name w:val="annotation reference"/>
    <w:basedOn w:val="DefaultParagraphFont"/>
    <w:uiPriority w:val="99"/>
    <w:semiHidden/>
    <w:unhideWhenUsed/>
    <w:rsid w:val="004C133C"/>
    <w:rPr>
      <w:sz w:val="16"/>
      <w:szCs w:val="16"/>
    </w:rPr>
  </w:style>
  <w:style w:type="paragraph" w:styleId="CommentText">
    <w:name w:val="annotation text"/>
    <w:basedOn w:val="Normal"/>
    <w:link w:val="CommentTextChar"/>
    <w:uiPriority w:val="99"/>
    <w:semiHidden/>
    <w:unhideWhenUsed/>
    <w:rsid w:val="004C133C"/>
    <w:pPr>
      <w:spacing w:line="240" w:lineRule="auto"/>
    </w:pPr>
    <w:rPr>
      <w:sz w:val="20"/>
      <w:szCs w:val="20"/>
    </w:rPr>
  </w:style>
  <w:style w:type="character" w:customStyle="1" w:styleId="CommentTextChar">
    <w:name w:val="Comment Text Char"/>
    <w:basedOn w:val="DefaultParagraphFont"/>
    <w:link w:val="CommentText"/>
    <w:uiPriority w:val="99"/>
    <w:semiHidden/>
    <w:rsid w:val="004C133C"/>
    <w:rPr>
      <w:sz w:val="20"/>
      <w:szCs w:val="20"/>
    </w:rPr>
  </w:style>
  <w:style w:type="paragraph" w:styleId="CommentSubject">
    <w:name w:val="annotation subject"/>
    <w:basedOn w:val="CommentText"/>
    <w:next w:val="CommentText"/>
    <w:link w:val="CommentSubjectChar"/>
    <w:uiPriority w:val="99"/>
    <w:semiHidden/>
    <w:unhideWhenUsed/>
    <w:rsid w:val="004C133C"/>
    <w:rPr>
      <w:b/>
      <w:bCs/>
    </w:rPr>
  </w:style>
  <w:style w:type="character" w:customStyle="1" w:styleId="CommentSubjectChar">
    <w:name w:val="Comment Subject Char"/>
    <w:basedOn w:val="CommentTextChar"/>
    <w:link w:val="CommentSubject"/>
    <w:uiPriority w:val="99"/>
    <w:semiHidden/>
    <w:rsid w:val="004C133C"/>
    <w:rPr>
      <w:b/>
      <w:bCs/>
      <w:sz w:val="20"/>
      <w:szCs w:val="20"/>
    </w:rPr>
  </w:style>
  <w:style w:type="paragraph" w:styleId="BalloonText">
    <w:name w:val="Balloon Text"/>
    <w:basedOn w:val="Normal"/>
    <w:link w:val="BalloonTextChar"/>
    <w:uiPriority w:val="99"/>
    <w:semiHidden/>
    <w:unhideWhenUsed/>
    <w:rsid w:val="004C1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33C"/>
    <w:rPr>
      <w:rFonts w:ascii="Segoe UI" w:hAnsi="Segoe UI" w:cs="Segoe UI"/>
      <w:sz w:val="18"/>
      <w:szCs w:val="18"/>
    </w:rPr>
  </w:style>
  <w:style w:type="paragraph" w:styleId="ListParagraph">
    <w:name w:val="List Paragraph"/>
    <w:basedOn w:val="Normal"/>
    <w:uiPriority w:val="34"/>
    <w:qFormat/>
    <w:rsid w:val="004C133C"/>
    <w:pPr>
      <w:ind w:left="720"/>
      <w:contextualSpacing/>
    </w:pPr>
  </w:style>
  <w:style w:type="paragraph" w:customStyle="1" w:styleId="Default">
    <w:name w:val="Default"/>
    <w:rsid w:val="004C133C"/>
    <w:pPr>
      <w:autoSpaceDE w:val="0"/>
      <w:autoSpaceDN w:val="0"/>
      <w:adjustRightInd w:val="0"/>
      <w:spacing w:after="0" w:line="240" w:lineRule="auto"/>
    </w:pPr>
    <w:rPr>
      <w:rFonts w:ascii="Courier New" w:hAnsi="Courier New" w:cs="Courier New"/>
      <w:color w:val="000000"/>
      <w:sz w:val="24"/>
      <w:szCs w:val="24"/>
    </w:rPr>
  </w:style>
  <w:style w:type="paragraph" w:styleId="Caption">
    <w:name w:val="caption"/>
    <w:basedOn w:val="Normal"/>
    <w:next w:val="Normal"/>
    <w:uiPriority w:val="35"/>
    <w:unhideWhenUsed/>
    <w:qFormat/>
    <w:rsid w:val="00C858A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56C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C4A"/>
    <w:rPr>
      <w:sz w:val="20"/>
      <w:szCs w:val="20"/>
    </w:rPr>
  </w:style>
  <w:style w:type="character" w:styleId="FootnoteReference">
    <w:name w:val="footnote reference"/>
    <w:basedOn w:val="DefaultParagraphFont"/>
    <w:uiPriority w:val="99"/>
    <w:semiHidden/>
    <w:unhideWhenUsed/>
    <w:rsid w:val="00A56C4A"/>
    <w:rPr>
      <w:vertAlign w:val="superscript"/>
    </w:rPr>
  </w:style>
  <w:style w:type="table" w:styleId="TableGrid">
    <w:name w:val="Table Grid"/>
    <w:basedOn w:val="TableNormal"/>
    <w:uiPriority w:val="39"/>
    <w:rsid w:val="006C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33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035">
      <w:bodyDiv w:val="1"/>
      <w:marLeft w:val="0"/>
      <w:marRight w:val="0"/>
      <w:marTop w:val="0"/>
      <w:marBottom w:val="0"/>
      <w:divBdr>
        <w:top w:val="none" w:sz="0" w:space="0" w:color="auto"/>
        <w:left w:val="none" w:sz="0" w:space="0" w:color="auto"/>
        <w:bottom w:val="none" w:sz="0" w:space="0" w:color="auto"/>
        <w:right w:val="none" w:sz="0" w:space="0" w:color="auto"/>
      </w:divBdr>
      <w:divsChild>
        <w:div w:id="1911232307">
          <w:marLeft w:val="0"/>
          <w:marRight w:val="0"/>
          <w:marTop w:val="0"/>
          <w:marBottom w:val="0"/>
          <w:divBdr>
            <w:top w:val="none" w:sz="0" w:space="0" w:color="auto"/>
            <w:left w:val="none" w:sz="0" w:space="0" w:color="auto"/>
            <w:bottom w:val="none" w:sz="0" w:space="0" w:color="auto"/>
            <w:right w:val="none" w:sz="0" w:space="0" w:color="auto"/>
          </w:divBdr>
          <w:divsChild>
            <w:div w:id="1250385986">
              <w:marLeft w:val="0"/>
              <w:marRight w:val="0"/>
              <w:marTop w:val="0"/>
              <w:marBottom w:val="0"/>
              <w:divBdr>
                <w:top w:val="none" w:sz="0" w:space="0" w:color="auto"/>
                <w:left w:val="none" w:sz="0" w:space="0" w:color="auto"/>
                <w:bottom w:val="none" w:sz="0" w:space="0" w:color="auto"/>
                <w:right w:val="none" w:sz="0" w:space="0" w:color="auto"/>
              </w:divBdr>
            </w:div>
          </w:divsChild>
        </w:div>
        <w:div w:id="130903525">
          <w:marLeft w:val="0"/>
          <w:marRight w:val="0"/>
          <w:marTop w:val="0"/>
          <w:marBottom w:val="0"/>
          <w:divBdr>
            <w:top w:val="none" w:sz="0" w:space="0" w:color="auto"/>
            <w:left w:val="none" w:sz="0" w:space="0" w:color="auto"/>
            <w:bottom w:val="none" w:sz="0" w:space="0" w:color="auto"/>
            <w:right w:val="none" w:sz="0" w:space="0" w:color="auto"/>
          </w:divBdr>
          <w:divsChild>
            <w:div w:id="39984187">
              <w:marLeft w:val="0"/>
              <w:marRight w:val="0"/>
              <w:marTop w:val="0"/>
              <w:marBottom w:val="0"/>
              <w:divBdr>
                <w:top w:val="none" w:sz="0" w:space="0" w:color="auto"/>
                <w:left w:val="none" w:sz="0" w:space="0" w:color="auto"/>
                <w:bottom w:val="none" w:sz="0" w:space="0" w:color="auto"/>
                <w:right w:val="none" w:sz="0" w:space="0" w:color="auto"/>
              </w:divBdr>
              <w:divsChild>
                <w:div w:id="847253854">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 w:id="54592875">
      <w:bodyDiv w:val="1"/>
      <w:marLeft w:val="0"/>
      <w:marRight w:val="0"/>
      <w:marTop w:val="0"/>
      <w:marBottom w:val="0"/>
      <w:divBdr>
        <w:top w:val="none" w:sz="0" w:space="0" w:color="auto"/>
        <w:left w:val="none" w:sz="0" w:space="0" w:color="auto"/>
        <w:bottom w:val="none" w:sz="0" w:space="0" w:color="auto"/>
        <w:right w:val="none" w:sz="0" w:space="0" w:color="auto"/>
      </w:divBdr>
    </w:div>
    <w:div w:id="140269906">
      <w:bodyDiv w:val="1"/>
      <w:marLeft w:val="0"/>
      <w:marRight w:val="0"/>
      <w:marTop w:val="0"/>
      <w:marBottom w:val="0"/>
      <w:divBdr>
        <w:top w:val="none" w:sz="0" w:space="0" w:color="auto"/>
        <w:left w:val="none" w:sz="0" w:space="0" w:color="auto"/>
        <w:bottom w:val="none" w:sz="0" w:space="0" w:color="auto"/>
        <w:right w:val="none" w:sz="0" w:space="0" w:color="auto"/>
      </w:divBdr>
    </w:div>
    <w:div w:id="145514121">
      <w:bodyDiv w:val="1"/>
      <w:marLeft w:val="0"/>
      <w:marRight w:val="0"/>
      <w:marTop w:val="0"/>
      <w:marBottom w:val="0"/>
      <w:divBdr>
        <w:top w:val="none" w:sz="0" w:space="0" w:color="auto"/>
        <w:left w:val="none" w:sz="0" w:space="0" w:color="auto"/>
        <w:bottom w:val="none" w:sz="0" w:space="0" w:color="auto"/>
        <w:right w:val="none" w:sz="0" w:space="0" w:color="auto"/>
      </w:divBdr>
    </w:div>
    <w:div w:id="192303214">
      <w:bodyDiv w:val="1"/>
      <w:marLeft w:val="0"/>
      <w:marRight w:val="0"/>
      <w:marTop w:val="0"/>
      <w:marBottom w:val="0"/>
      <w:divBdr>
        <w:top w:val="none" w:sz="0" w:space="0" w:color="auto"/>
        <w:left w:val="none" w:sz="0" w:space="0" w:color="auto"/>
        <w:bottom w:val="none" w:sz="0" w:space="0" w:color="auto"/>
        <w:right w:val="none" w:sz="0" w:space="0" w:color="auto"/>
      </w:divBdr>
    </w:div>
    <w:div w:id="294071111">
      <w:bodyDiv w:val="1"/>
      <w:marLeft w:val="0"/>
      <w:marRight w:val="0"/>
      <w:marTop w:val="0"/>
      <w:marBottom w:val="0"/>
      <w:divBdr>
        <w:top w:val="none" w:sz="0" w:space="0" w:color="auto"/>
        <w:left w:val="none" w:sz="0" w:space="0" w:color="auto"/>
        <w:bottom w:val="none" w:sz="0" w:space="0" w:color="auto"/>
        <w:right w:val="none" w:sz="0" w:space="0" w:color="auto"/>
      </w:divBdr>
    </w:div>
    <w:div w:id="431555519">
      <w:bodyDiv w:val="1"/>
      <w:marLeft w:val="0"/>
      <w:marRight w:val="0"/>
      <w:marTop w:val="0"/>
      <w:marBottom w:val="0"/>
      <w:divBdr>
        <w:top w:val="none" w:sz="0" w:space="0" w:color="auto"/>
        <w:left w:val="none" w:sz="0" w:space="0" w:color="auto"/>
        <w:bottom w:val="none" w:sz="0" w:space="0" w:color="auto"/>
        <w:right w:val="none" w:sz="0" w:space="0" w:color="auto"/>
      </w:divBdr>
    </w:div>
    <w:div w:id="453672062">
      <w:bodyDiv w:val="1"/>
      <w:marLeft w:val="0"/>
      <w:marRight w:val="0"/>
      <w:marTop w:val="0"/>
      <w:marBottom w:val="0"/>
      <w:divBdr>
        <w:top w:val="none" w:sz="0" w:space="0" w:color="auto"/>
        <w:left w:val="none" w:sz="0" w:space="0" w:color="auto"/>
        <w:bottom w:val="none" w:sz="0" w:space="0" w:color="auto"/>
        <w:right w:val="none" w:sz="0" w:space="0" w:color="auto"/>
      </w:divBdr>
    </w:div>
    <w:div w:id="482282476">
      <w:bodyDiv w:val="1"/>
      <w:marLeft w:val="0"/>
      <w:marRight w:val="0"/>
      <w:marTop w:val="0"/>
      <w:marBottom w:val="0"/>
      <w:divBdr>
        <w:top w:val="none" w:sz="0" w:space="0" w:color="auto"/>
        <w:left w:val="none" w:sz="0" w:space="0" w:color="auto"/>
        <w:bottom w:val="none" w:sz="0" w:space="0" w:color="auto"/>
        <w:right w:val="none" w:sz="0" w:space="0" w:color="auto"/>
      </w:divBdr>
    </w:div>
    <w:div w:id="521164206">
      <w:bodyDiv w:val="1"/>
      <w:marLeft w:val="0"/>
      <w:marRight w:val="0"/>
      <w:marTop w:val="0"/>
      <w:marBottom w:val="0"/>
      <w:divBdr>
        <w:top w:val="none" w:sz="0" w:space="0" w:color="auto"/>
        <w:left w:val="none" w:sz="0" w:space="0" w:color="auto"/>
        <w:bottom w:val="none" w:sz="0" w:space="0" w:color="auto"/>
        <w:right w:val="none" w:sz="0" w:space="0" w:color="auto"/>
      </w:divBdr>
    </w:div>
    <w:div w:id="521282360">
      <w:bodyDiv w:val="1"/>
      <w:marLeft w:val="0"/>
      <w:marRight w:val="0"/>
      <w:marTop w:val="0"/>
      <w:marBottom w:val="0"/>
      <w:divBdr>
        <w:top w:val="none" w:sz="0" w:space="0" w:color="auto"/>
        <w:left w:val="none" w:sz="0" w:space="0" w:color="auto"/>
        <w:bottom w:val="none" w:sz="0" w:space="0" w:color="auto"/>
        <w:right w:val="none" w:sz="0" w:space="0" w:color="auto"/>
      </w:divBdr>
    </w:div>
    <w:div w:id="562642809">
      <w:bodyDiv w:val="1"/>
      <w:marLeft w:val="0"/>
      <w:marRight w:val="0"/>
      <w:marTop w:val="0"/>
      <w:marBottom w:val="0"/>
      <w:divBdr>
        <w:top w:val="none" w:sz="0" w:space="0" w:color="auto"/>
        <w:left w:val="none" w:sz="0" w:space="0" w:color="auto"/>
        <w:bottom w:val="none" w:sz="0" w:space="0" w:color="auto"/>
        <w:right w:val="none" w:sz="0" w:space="0" w:color="auto"/>
      </w:divBdr>
    </w:div>
    <w:div w:id="618340470">
      <w:bodyDiv w:val="1"/>
      <w:marLeft w:val="0"/>
      <w:marRight w:val="0"/>
      <w:marTop w:val="0"/>
      <w:marBottom w:val="0"/>
      <w:divBdr>
        <w:top w:val="none" w:sz="0" w:space="0" w:color="auto"/>
        <w:left w:val="none" w:sz="0" w:space="0" w:color="auto"/>
        <w:bottom w:val="none" w:sz="0" w:space="0" w:color="auto"/>
        <w:right w:val="none" w:sz="0" w:space="0" w:color="auto"/>
      </w:divBdr>
    </w:div>
    <w:div w:id="631907567">
      <w:bodyDiv w:val="1"/>
      <w:marLeft w:val="0"/>
      <w:marRight w:val="0"/>
      <w:marTop w:val="0"/>
      <w:marBottom w:val="0"/>
      <w:divBdr>
        <w:top w:val="none" w:sz="0" w:space="0" w:color="auto"/>
        <w:left w:val="none" w:sz="0" w:space="0" w:color="auto"/>
        <w:bottom w:val="none" w:sz="0" w:space="0" w:color="auto"/>
        <w:right w:val="none" w:sz="0" w:space="0" w:color="auto"/>
      </w:divBdr>
    </w:div>
    <w:div w:id="657423790">
      <w:bodyDiv w:val="1"/>
      <w:marLeft w:val="0"/>
      <w:marRight w:val="0"/>
      <w:marTop w:val="0"/>
      <w:marBottom w:val="0"/>
      <w:divBdr>
        <w:top w:val="none" w:sz="0" w:space="0" w:color="auto"/>
        <w:left w:val="none" w:sz="0" w:space="0" w:color="auto"/>
        <w:bottom w:val="none" w:sz="0" w:space="0" w:color="auto"/>
        <w:right w:val="none" w:sz="0" w:space="0" w:color="auto"/>
      </w:divBdr>
    </w:div>
    <w:div w:id="658116646">
      <w:bodyDiv w:val="1"/>
      <w:marLeft w:val="0"/>
      <w:marRight w:val="0"/>
      <w:marTop w:val="0"/>
      <w:marBottom w:val="0"/>
      <w:divBdr>
        <w:top w:val="none" w:sz="0" w:space="0" w:color="auto"/>
        <w:left w:val="none" w:sz="0" w:space="0" w:color="auto"/>
        <w:bottom w:val="none" w:sz="0" w:space="0" w:color="auto"/>
        <w:right w:val="none" w:sz="0" w:space="0" w:color="auto"/>
      </w:divBdr>
    </w:div>
    <w:div w:id="664936700">
      <w:bodyDiv w:val="1"/>
      <w:marLeft w:val="0"/>
      <w:marRight w:val="0"/>
      <w:marTop w:val="0"/>
      <w:marBottom w:val="0"/>
      <w:divBdr>
        <w:top w:val="none" w:sz="0" w:space="0" w:color="auto"/>
        <w:left w:val="none" w:sz="0" w:space="0" w:color="auto"/>
        <w:bottom w:val="none" w:sz="0" w:space="0" w:color="auto"/>
        <w:right w:val="none" w:sz="0" w:space="0" w:color="auto"/>
      </w:divBdr>
    </w:div>
    <w:div w:id="690575260">
      <w:bodyDiv w:val="1"/>
      <w:marLeft w:val="0"/>
      <w:marRight w:val="0"/>
      <w:marTop w:val="0"/>
      <w:marBottom w:val="0"/>
      <w:divBdr>
        <w:top w:val="none" w:sz="0" w:space="0" w:color="auto"/>
        <w:left w:val="none" w:sz="0" w:space="0" w:color="auto"/>
        <w:bottom w:val="none" w:sz="0" w:space="0" w:color="auto"/>
        <w:right w:val="none" w:sz="0" w:space="0" w:color="auto"/>
      </w:divBdr>
    </w:div>
    <w:div w:id="737169971">
      <w:bodyDiv w:val="1"/>
      <w:marLeft w:val="0"/>
      <w:marRight w:val="0"/>
      <w:marTop w:val="0"/>
      <w:marBottom w:val="0"/>
      <w:divBdr>
        <w:top w:val="none" w:sz="0" w:space="0" w:color="auto"/>
        <w:left w:val="none" w:sz="0" w:space="0" w:color="auto"/>
        <w:bottom w:val="none" w:sz="0" w:space="0" w:color="auto"/>
        <w:right w:val="none" w:sz="0" w:space="0" w:color="auto"/>
      </w:divBdr>
    </w:div>
    <w:div w:id="794179675">
      <w:bodyDiv w:val="1"/>
      <w:marLeft w:val="0"/>
      <w:marRight w:val="0"/>
      <w:marTop w:val="0"/>
      <w:marBottom w:val="0"/>
      <w:divBdr>
        <w:top w:val="none" w:sz="0" w:space="0" w:color="auto"/>
        <w:left w:val="none" w:sz="0" w:space="0" w:color="auto"/>
        <w:bottom w:val="none" w:sz="0" w:space="0" w:color="auto"/>
        <w:right w:val="none" w:sz="0" w:space="0" w:color="auto"/>
      </w:divBdr>
    </w:div>
    <w:div w:id="846017385">
      <w:bodyDiv w:val="1"/>
      <w:marLeft w:val="0"/>
      <w:marRight w:val="0"/>
      <w:marTop w:val="0"/>
      <w:marBottom w:val="0"/>
      <w:divBdr>
        <w:top w:val="none" w:sz="0" w:space="0" w:color="auto"/>
        <w:left w:val="none" w:sz="0" w:space="0" w:color="auto"/>
        <w:bottom w:val="none" w:sz="0" w:space="0" w:color="auto"/>
        <w:right w:val="none" w:sz="0" w:space="0" w:color="auto"/>
      </w:divBdr>
    </w:div>
    <w:div w:id="899100302">
      <w:bodyDiv w:val="1"/>
      <w:marLeft w:val="0"/>
      <w:marRight w:val="0"/>
      <w:marTop w:val="0"/>
      <w:marBottom w:val="0"/>
      <w:divBdr>
        <w:top w:val="none" w:sz="0" w:space="0" w:color="auto"/>
        <w:left w:val="none" w:sz="0" w:space="0" w:color="auto"/>
        <w:bottom w:val="none" w:sz="0" w:space="0" w:color="auto"/>
        <w:right w:val="none" w:sz="0" w:space="0" w:color="auto"/>
      </w:divBdr>
    </w:div>
    <w:div w:id="919824548">
      <w:bodyDiv w:val="1"/>
      <w:marLeft w:val="0"/>
      <w:marRight w:val="0"/>
      <w:marTop w:val="0"/>
      <w:marBottom w:val="0"/>
      <w:divBdr>
        <w:top w:val="none" w:sz="0" w:space="0" w:color="auto"/>
        <w:left w:val="none" w:sz="0" w:space="0" w:color="auto"/>
        <w:bottom w:val="none" w:sz="0" w:space="0" w:color="auto"/>
        <w:right w:val="none" w:sz="0" w:space="0" w:color="auto"/>
      </w:divBdr>
    </w:div>
    <w:div w:id="949510056">
      <w:bodyDiv w:val="1"/>
      <w:marLeft w:val="0"/>
      <w:marRight w:val="0"/>
      <w:marTop w:val="0"/>
      <w:marBottom w:val="0"/>
      <w:divBdr>
        <w:top w:val="none" w:sz="0" w:space="0" w:color="auto"/>
        <w:left w:val="none" w:sz="0" w:space="0" w:color="auto"/>
        <w:bottom w:val="none" w:sz="0" w:space="0" w:color="auto"/>
        <w:right w:val="none" w:sz="0" w:space="0" w:color="auto"/>
      </w:divBdr>
    </w:div>
    <w:div w:id="958802899">
      <w:bodyDiv w:val="1"/>
      <w:marLeft w:val="0"/>
      <w:marRight w:val="0"/>
      <w:marTop w:val="0"/>
      <w:marBottom w:val="0"/>
      <w:divBdr>
        <w:top w:val="none" w:sz="0" w:space="0" w:color="auto"/>
        <w:left w:val="none" w:sz="0" w:space="0" w:color="auto"/>
        <w:bottom w:val="none" w:sz="0" w:space="0" w:color="auto"/>
        <w:right w:val="none" w:sz="0" w:space="0" w:color="auto"/>
      </w:divBdr>
    </w:div>
    <w:div w:id="1120490950">
      <w:bodyDiv w:val="1"/>
      <w:marLeft w:val="0"/>
      <w:marRight w:val="0"/>
      <w:marTop w:val="0"/>
      <w:marBottom w:val="0"/>
      <w:divBdr>
        <w:top w:val="none" w:sz="0" w:space="0" w:color="auto"/>
        <w:left w:val="none" w:sz="0" w:space="0" w:color="auto"/>
        <w:bottom w:val="none" w:sz="0" w:space="0" w:color="auto"/>
        <w:right w:val="none" w:sz="0" w:space="0" w:color="auto"/>
      </w:divBdr>
    </w:div>
    <w:div w:id="1134173775">
      <w:bodyDiv w:val="1"/>
      <w:marLeft w:val="0"/>
      <w:marRight w:val="0"/>
      <w:marTop w:val="0"/>
      <w:marBottom w:val="0"/>
      <w:divBdr>
        <w:top w:val="none" w:sz="0" w:space="0" w:color="auto"/>
        <w:left w:val="none" w:sz="0" w:space="0" w:color="auto"/>
        <w:bottom w:val="none" w:sz="0" w:space="0" w:color="auto"/>
        <w:right w:val="none" w:sz="0" w:space="0" w:color="auto"/>
      </w:divBdr>
    </w:div>
    <w:div w:id="1215309266">
      <w:bodyDiv w:val="1"/>
      <w:marLeft w:val="0"/>
      <w:marRight w:val="0"/>
      <w:marTop w:val="0"/>
      <w:marBottom w:val="0"/>
      <w:divBdr>
        <w:top w:val="none" w:sz="0" w:space="0" w:color="auto"/>
        <w:left w:val="none" w:sz="0" w:space="0" w:color="auto"/>
        <w:bottom w:val="none" w:sz="0" w:space="0" w:color="auto"/>
        <w:right w:val="none" w:sz="0" w:space="0" w:color="auto"/>
      </w:divBdr>
    </w:div>
    <w:div w:id="1233812830">
      <w:bodyDiv w:val="1"/>
      <w:marLeft w:val="0"/>
      <w:marRight w:val="0"/>
      <w:marTop w:val="0"/>
      <w:marBottom w:val="0"/>
      <w:divBdr>
        <w:top w:val="none" w:sz="0" w:space="0" w:color="auto"/>
        <w:left w:val="none" w:sz="0" w:space="0" w:color="auto"/>
        <w:bottom w:val="none" w:sz="0" w:space="0" w:color="auto"/>
        <w:right w:val="none" w:sz="0" w:space="0" w:color="auto"/>
      </w:divBdr>
    </w:div>
    <w:div w:id="1255892476">
      <w:bodyDiv w:val="1"/>
      <w:marLeft w:val="0"/>
      <w:marRight w:val="0"/>
      <w:marTop w:val="0"/>
      <w:marBottom w:val="0"/>
      <w:divBdr>
        <w:top w:val="none" w:sz="0" w:space="0" w:color="auto"/>
        <w:left w:val="none" w:sz="0" w:space="0" w:color="auto"/>
        <w:bottom w:val="none" w:sz="0" w:space="0" w:color="auto"/>
        <w:right w:val="none" w:sz="0" w:space="0" w:color="auto"/>
      </w:divBdr>
    </w:div>
    <w:div w:id="1361662199">
      <w:bodyDiv w:val="1"/>
      <w:marLeft w:val="0"/>
      <w:marRight w:val="0"/>
      <w:marTop w:val="0"/>
      <w:marBottom w:val="0"/>
      <w:divBdr>
        <w:top w:val="none" w:sz="0" w:space="0" w:color="auto"/>
        <w:left w:val="none" w:sz="0" w:space="0" w:color="auto"/>
        <w:bottom w:val="none" w:sz="0" w:space="0" w:color="auto"/>
        <w:right w:val="none" w:sz="0" w:space="0" w:color="auto"/>
      </w:divBdr>
    </w:div>
    <w:div w:id="1394430999">
      <w:bodyDiv w:val="1"/>
      <w:marLeft w:val="0"/>
      <w:marRight w:val="0"/>
      <w:marTop w:val="0"/>
      <w:marBottom w:val="0"/>
      <w:divBdr>
        <w:top w:val="none" w:sz="0" w:space="0" w:color="auto"/>
        <w:left w:val="none" w:sz="0" w:space="0" w:color="auto"/>
        <w:bottom w:val="none" w:sz="0" w:space="0" w:color="auto"/>
        <w:right w:val="none" w:sz="0" w:space="0" w:color="auto"/>
      </w:divBdr>
    </w:div>
    <w:div w:id="1417479741">
      <w:bodyDiv w:val="1"/>
      <w:marLeft w:val="0"/>
      <w:marRight w:val="0"/>
      <w:marTop w:val="0"/>
      <w:marBottom w:val="0"/>
      <w:divBdr>
        <w:top w:val="none" w:sz="0" w:space="0" w:color="auto"/>
        <w:left w:val="none" w:sz="0" w:space="0" w:color="auto"/>
        <w:bottom w:val="none" w:sz="0" w:space="0" w:color="auto"/>
        <w:right w:val="none" w:sz="0" w:space="0" w:color="auto"/>
      </w:divBdr>
    </w:div>
    <w:div w:id="1418744799">
      <w:bodyDiv w:val="1"/>
      <w:marLeft w:val="0"/>
      <w:marRight w:val="0"/>
      <w:marTop w:val="0"/>
      <w:marBottom w:val="0"/>
      <w:divBdr>
        <w:top w:val="none" w:sz="0" w:space="0" w:color="auto"/>
        <w:left w:val="none" w:sz="0" w:space="0" w:color="auto"/>
        <w:bottom w:val="none" w:sz="0" w:space="0" w:color="auto"/>
        <w:right w:val="none" w:sz="0" w:space="0" w:color="auto"/>
      </w:divBdr>
    </w:div>
    <w:div w:id="1433087531">
      <w:bodyDiv w:val="1"/>
      <w:marLeft w:val="0"/>
      <w:marRight w:val="0"/>
      <w:marTop w:val="0"/>
      <w:marBottom w:val="0"/>
      <w:divBdr>
        <w:top w:val="none" w:sz="0" w:space="0" w:color="auto"/>
        <w:left w:val="none" w:sz="0" w:space="0" w:color="auto"/>
        <w:bottom w:val="none" w:sz="0" w:space="0" w:color="auto"/>
        <w:right w:val="none" w:sz="0" w:space="0" w:color="auto"/>
      </w:divBdr>
    </w:div>
    <w:div w:id="1465731320">
      <w:bodyDiv w:val="1"/>
      <w:marLeft w:val="0"/>
      <w:marRight w:val="0"/>
      <w:marTop w:val="0"/>
      <w:marBottom w:val="0"/>
      <w:divBdr>
        <w:top w:val="none" w:sz="0" w:space="0" w:color="auto"/>
        <w:left w:val="none" w:sz="0" w:space="0" w:color="auto"/>
        <w:bottom w:val="none" w:sz="0" w:space="0" w:color="auto"/>
        <w:right w:val="none" w:sz="0" w:space="0" w:color="auto"/>
      </w:divBdr>
    </w:div>
    <w:div w:id="1474718364">
      <w:bodyDiv w:val="1"/>
      <w:marLeft w:val="0"/>
      <w:marRight w:val="0"/>
      <w:marTop w:val="0"/>
      <w:marBottom w:val="0"/>
      <w:divBdr>
        <w:top w:val="none" w:sz="0" w:space="0" w:color="auto"/>
        <w:left w:val="none" w:sz="0" w:space="0" w:color="auto"/>
        <w:bottom w:val="none" w:sz="0" w:space="0" w:color="auto"/>
        <w:right w:val="none" w:sz="0" w:space="0" w:color="auto"/>
      </w:divBdr>
    </w:div>
    <w:div w:id="1715158618">
      <w:bodyDiv w:val="1"/>
      <w:marLeft w:val="0"/>
      <w:marRight w:val="0"/>
      <w:marTop w:val="0"/>
      <w:marBottom w:val="0"/>
      <w:divBdr>
        <w:top w:val="none" w:sz="0" w:space="0" w:color="auto"/>
        <w:left w:val="none" w:sz="0" w:space="0" w:color="auto"/>
        <w:bottom w:val="none" w:sz="0" w:space="0" w:color="auto"/>
        <w:right w:val="none" w:sz="0" w:space="0" w:color="auto"/>
      </w:divBdr>
    </w:div>
    <w:div w:id="1779905416">
      <w:bodyDiv w:val="1"/>
      <w:marLeft w:val="0"/>
      <w:marRight w:val="0"/>
      <w:marTop w:val="0"/>
      <w:marBottom w:val="0"/>
      <w:divBdr>
        <w:top w:val="none" w:sz="0" w:space="0" w:color="auto"/>
        <w:left w:val="none" w:sz="0" w:space="0" w:color="auto"/>
        <w:bottom w:val="none" w:sz="0" w:space="0" w:color="auto"/>
        <w:right w:val="none" w:sz="0" w:space="0" w:color="auto"/>
      </w:divBdr>
    </w:div>
    <w:div w:id="1808010083">
      <w:bodyDiv w:val="1"/>
      <w:marLeft w:val="0"/>
      <w:marRight w:val="0"/>
      <w:marTop w:val="0"/>
      <w:marBottom w:val="0"/>
      <w:divBdr>
        <w:top w:val="none" w:sz="0" w:space="0" w:color="auto"/>
        <w:left w:val="none" w:sz="0" w:space="0" w:color="auto"/>
        <w:bottom w:val="none" w:sz="0" w:space="0" w:color="auto"/>
        <w:right w:val="none" w:sz="0" w:space="0" w:color="auto"/>
      </w:divBdr>
    </w:div>
    <w:div w:id="1859929606">
      <w:bodyDiv w:val="1"/>
      <w:marLeft w:val="0"/>
      <w:marRight w:val="0"/>
      <w:marTop w:val="0"/>
      <w:marBottom w:val="0"/>
      <w:divBdr>
        <w:top w:val="none" w:sz="0" w:space="0" w:color="auto"/>
        <w:left w:val="none" w:sz="0" w:space="0" w:color="auto"/>
        <w:bottom w:val="none" w:sz="0" w:space="0" w:color="auto"/>
        <w:right w:val="none" w:sz="0" w:space="0" w:color="auto"/>
      </w:divBdr>
    </w:div>
    <w:div w:id="1862162636">
      <w:bodyDiv w:val="1"/>
      <w:marLeft w:val="0"/>
      <w:marRight w:val="0"/>
      <w:marTop w:val="0"/>
      <w:marBottom w:val="0"/>
      <w:divBdr>
        <w:top w:val="none" w:sz="0" w:space="0" w:color="auto"/>
        <w:left w:val="none" w:sz="0" w:space="0" w:color="auto"/>
        <w:bottom w:val="none" w:sz="0" w:space="0" w:color="auto"/>
        <w:right w:val="none" w:sz="0" w:space="0" w:color="auto"/>
      </w:divBdr>
    </w:div>
    <w:div w:id="1969582033">
      <w:bodyDiv w:val="1"/>
      <w:marLeft w:val="0"/>
      <w:marRight w:val="0"/>
      <w:marTop w:val="0"/>
      <w:marBottom w:val="0"/>
      <w:divBdr>
        <w:top w:val="none" w:sz="0" w:space="0" w:color="auto"/>
        <w:left w:val="none" w:sz="0" w:space="0" w:color="auto"/>
        <w:bottom w:val="none" w:sz="0" w:space="0" w:color="auto"/>
        <w:right w:val="none" w:sz="0" w:space="0" w:color="auto"/>
      </w:divBdr>
    </w:div>
    <w:div w:id="2004358884">
      <w:bodyDiv w:val="1"/>
      <w:marLeft w:val="0"/>
      <w:marRight w:val="0"/>
      <w:marTop w:val="0"/>
      <w:marBottom w:val="0"/>
      <w:divBdr>
        <w:top w:val="none" w:sz="0" w:space="0" w:color="auto"/>
        <w:left w:val="none" w:sz="0" w:space="0" w:color="auto"/>
        <w:bottom w:val="none" w:sz="0" w:space="0" w:color="auto"/>
        <w:right w:val="none" w:sz="0" w:space="0" w:color="auto"/>
      </w:divBdr>
    </w:div>
    <w:div w:id="2050718308">
      <w:bodyDiv w:val="1"/>
      <w:marLeft w:val="0"/>
      <w:marRight w:val="0"/>
      <w:marTop w:val="0"/>
      <w:marBottom w:val="0"/>
      <w:divBdr>
        <w:top w:val="none" w:sz="0" w:space="0" w:color="auto"/>
        <w:left w:val="none" w:sz="0" w:space="0" w:color="auto"/>
        <w:bottom w:val="none" w:sz="0" w:space="0" w:color="auto"/>
        <w:right w:val="none" w:sz="0" w:space="0" w:color="auto"/>
      </w:divBdr>
    </w:div>
    <w:div w:id="2077436387">
      <w:bodyDiv w:val="1"/>
      <w:marLeft w:val="0"/>
      <w:marRight w:val="0"/>
      <w:marTop w:val="0"/>
      <w:marBottom w:val="0"/>
      <w:divBdr>
        <w:top w:val="none" w:sz="0" w:space="0" w:color="auto"/>
        <w:left w:val="none" w:sz="0" w:space="0" w:color="auto"/>
        <w:bottom w:val="none" w:sz="0" w:space="0" w:color="auto"/>
        <w:right w:val="none" w:sz="0" w:space="0" w:color="auto"/>
      </w:divBdr>
    </w:div>
    <w:div w:id="2093966374">
      <w:bodyDiv w:val="1"/>
      <w:marLeft w:val="0"/>
      <w:marRight w:val="0"/>
      <w:marTop w:val="0"/>
      <w:marBottom w:val="0"/>
      <w:divBdr>
        <w:top w:val="none" w:sz="0" w:space="0" w:color="auto"/>
        <w:left w:val="none" w:sz="0" w:space="0" w:color="auto"/>
        <w:bottom w:val="none" w:sz="0" w:space="0" w:color="auto"/>
        <w:right w:val="none" w:sz="0" w:space="0" w:color="auto"/>
      </w:divBdr>
    </w:div>
    <w:div w:id="2117820609">
      <w:bodyDiv w:val="1"/>
      <w:marLeft w:val="0"/>
      <w:marRight w:val="0"/>
      <w:marTop w:val="0"/>
      <w:marBottom w:val="0"/>
      <w:divBdr>
        <w:top w:val="none" w:sz="0" w:space="0" w:color="auto"/>
        <w:left w:val="none" w:sz="0" w:space="0" w:color="auto"/>
        <w:bottom w:val="none" w:sz="0" w:space="0" w:color="auto"/>
        <w:right w:val="none" w:sz="0" w:space="0" w:color="auto"/>
      </w:divBdr>
    </w:div>
    <w:div w:id="21230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gineeringportal.nielsen.com/docs/ID3_in_MPEG-DAS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elsen.com:id3:v1/" TargetMode="External"/><Relationship Id="rId17" Type="http://schemas.openxmlformats.org/officeDocument/2006/relationships/hyperlink" Target="https://docs.microsoft.com/en-us/azure/media-services/media-services-manage-live-encoder-enabled-channels" TargetMode="External"/><Relationship Id="rId2" Type="http://schemas.openxmlformats.org/officeDocument/2006/relationships/numbering" Target="numbering.xml"/><Relationship Id="rId16" Type="http://schemas.openxmlformats.org/officeDocument/2006/relationships/hyperlink" Target="https://tools.ietf.org/html/rfc26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si.org/deliver/etsi_ts/103200_103299/103285/01.01.01_60/ts_103285v010101p.pdf" TargetMode="External"/><Relationship Id="rId5" Type="http://schemas.openxmlformats.org/officeDocument/2006/relationships/webSettings" Target="webSettings.xml"/><Relationship Id="rId15" Type="http://schemas.openxmlformats.org/officeDocument/2006/relationships/hyperlink" Target="http://www.id3.org" TargetMode="External"/><Relationship Id="rId10" Type="http://schemas.openxmlformats.org/officeDocument/2006/relationships/hyperlink" Target="http://www.id3.org/"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urn:scte:scte35:2013:b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1">
  <b:Source>
    <b:Tag>ISO16</b:Tag>
    <b:SourceType>Report</b:SourceType>
    <b:Guid>{ECAF4F28-80BB-4974-991A-A7DE189DCC5B}</b:Guid>
    <b:Author>
      <b:Author>
        <b:Corporate>ISO/IEC JTC 1/SC 29</b:Corporate>
      </b:Author>
    </b:Author>
    <b:Title>Information technology -- Coding of audio-visual objects -- Part 12: ISO base media file format</b:Title>
    <b:Year>2016</b:Year>
    <b:StandardNumber>ISO/IEC 14496-12:2012 </b:StandardNumber>
    <b:RefOrder>1</b:RefOrder>
  </b:Source>
  <b:Source>
    <b:Tag>IEC15</b:Tag>
    <b:SourceType>Report</b:SourceType>
    <b:Guid>{480E6B5C-0A6B-4DC6-8E31-717C3750A431}</b:Guid>
    <b:Author>
      <b:Author>
        <b:NameList>
          <b:Person>
            <b:Last>IEC/ISO</b:Last>
          </b:Person>
        </b:NameList>
      </b:Author>
    </b:Author>
    <b:Title>Information technology -- High efficiency coding and media delivery in heterogeneous environments -- Part 2: High efficiency video coding</b:Title>
    <b:Year>2015</b:Year>
    <b:StandardNumber>ISO/IEC 23008-2:2015</b:StandardNumber>
    <b:RefOrder>5</b:RefOrder>
  </b:Source>
  <b:Source>
    <b:Tag>ISO07</b:Tag>
    <b:SourceType>Report</b:SourceType>
    <b:Guid>{1913469C-0BB8-4AED-8C03-D633A07ED5D4}</b:Guid>
    <b:Author>
      <b:Author>
        <b:Corporate>ISO/IEC JTC1 SC29 WG11</b:Corporate>
      </b:Author>
    </b:Author>
    <b:Title>Information technology -- Generic coding of moving pictures and associated audio information: Systems</b:Title>
    <b:Year>2007</b:Year>
    <b:Publisher>ISO</b:Publisher>
    <b:StandardNumber>ISO/IEC 13818-1:2007</b:StandardNumber>
    <b:RefOrder>11</b:RefOrder>
  </b:Source>
  <b:Source>
    <b:Tag>IET</b:Tag>
    <b:SourceType>InternetSite</b:SourceType>
    <b:Guid>{3B7D43C1-0054-433A-97FF-F24EFB70A555}</b:Guid>
    <b:Author>
      <b:Author>
        <b:Corporate>IETF</b:Corporate>
      </b:Author>
    </b:Author>
    <b:InternetSiteTitle>RFC 2626 Hypertext Transfer Protocol -- HTTP/1.1</b:InternetSiteTitle>
    <b:URL>https://tools.ietf.org/html/rfc2616</b:URL>
    <b:RefOrder>6</b:RefOrder>
  </b:Source>
  <b:Source>
    <b:Tag>DAR81</b:Tag>
    <b:SourceType>Report</b:SourceType>
    <b:Guid>{7C25AFF1-F7E6-45E0-8F86-CB0B5C40606B}</b:Guid>
    <b:Title>TRANSMISSION CONTROL PROTOCOL</b:Title>
    <b:Year>1981</b:Year>
    <b:Author>
      <b:Author>
        <b:Corporate>DARPA</b:Corporate>
      </b:Author>
    </b:Author>
    <b:Institution>IETF</b:Institution>
    <b:ThesisType>request for comments (international standards track)</b:ThesisType>
    <b:StandardNumber>RFC 793</b:StandardNumber>
    <b:RefOrder>7</b:RefOrder>
  </b:Source>
  <b:Source>
    <b:Tag>TBe98</b:Tag>
    <b:SourceType>Report</b:SourceType>
    <b:Guid>{5B05B50E-D690-4BF8-A09D-843C313EB289}</b:Guid>
    <b:Author>
      <b:Author>
        <b:NameList>
          <b:Person>
            <b:Last>T. Berners Lee</b:Last>
            <b:First>R.</b:First>
            <b:Middle>Fielding, L. Masinter,</b:Middle>
          </b:Person>
        </b:NameList>
      </b:Author>
    </b:Author>
    <b:Title>Uniform Resource Identifiers (URI): Generic Syntax</b:Title>
    <b:Year>1998</b:Year>
    <b:Institution>IETF</b:Institution>
    <b:ThesisType>IETF Request for comments (international standards track)</b:ThesisType>
    <b:StandardNumber>RFC 2396</b:StandardNumber>
    <b:RefOrder>8</b:RefOrder>
  </b:Source>
  <b:Source>
    <b:Tag>MPE17</b:Tag>
    <b:SourceType>Report</b:SourceType>
    <b:Guid>{86F68060-CA42-46B4-81AD-A785EC54F3AF}</b:Guid>
    <b:Title>(MPEG-A) -- Part 19: Common media application format (CMAF) for segmented media</b:Title>
    <b:Year>2017</b:Year>
    <b:Institution>MPEG</b:Institution>
    <b:ThesisType>ISO/IEC Draft International standard</b:ThesisType>
    <b:StandardNumber>ISO/IEC FDIS 23000-19</b:StandardNumber>
    <b:RefOrder>10</b:RefOrder>
  </b:Source>
  <b:Source>
    <b:Tag>Soc</b:Tag>
    <b:SourceType>Report</b:SourceType>
    <b:Guid>{7478D1CF-FDC6-45AD-A459-AC990219E5B7}</b:Guid>
    <b:Author>
      <b:Author>
        <b:Corporate>Society of Cable Television Engineers</b:Corporate>
      </b:Author>
    </b:Author>
    <b:Title>SCTE-35 (ANSI/SCTE 35 2013) Digital Program Insertion Cueing Message for Cable</b:Title>
    <b:StandardNumber>SCTE-35 (ANSI/SCTE 35 2013)</b:StandardNumber>
    <b:RefOrder>3</b:RefOrder>
  </b:Source>
  <b:Source>
    <b:Tag>ISO14</b:Tag>
    <b:SourceType>Report</b:SourceType>
    <b:Guid>{32746A01-906A-4B9A-9315-5E335C54178C}</b:Guid>
    <b:Title>ISO/IEC 23009-1:2014: Dynamic adaptive streaming over HTTP (DASH) -- Part 1: Media presentation description and segment formats</b:Title>
    <b:Year>2014</b:Year>
    <b:Author>
      <b:Author>
        <b:Corporate>ISO/IEC JCT1/SC29 MPEG</b:Corporate>
      </b:Author>
    </b:Author>
    <b:Publisher>ISO</b:Publisher>
    <b:RefOrder>2</b:RefOrder>
  </b:Source>
  <b:Source>
    <b:Tag>Mic2</b:Tag>
    <b:SourceType>InternetSite</b:SourceType>
    <b:Guid>{C27BEC4A-6A95-4571-98AA-293967051B92}</b:Guid>
    <b:Author>
      <b:Author>
        <b:Corporate>Microsoft Azure</b:Corporate>
      </b:Author>
    </b:Author>
    <b:Title>Media ingest with live encoder</b:Title>
    <b:InternetSiteTitle>Media ingest workflow with live encoder in Microsoft Azure</b:InternetSiteTitle>
    <b:URL>https://docs.microsoft.com/en-us/azure/media-services/media-services-manage-live-encoder-enabled-channels</b:URL>
    <b:RefOrder>4</b:RefOrder>
  </b:Source>
  <b:Source>
    <b:Tag>IET08</b:Tag>
    <b:SourceType>Report</b:SourceType>
    <b:Guid>{295DDE45-87F8-464E-81DE-C7665EB25F1B}</b:Guid>
    <b:Title>Augmented BNF for Syntax Specifications: ABNF</b:Title>
    <b:Year>2008</b:Year>
    <b:Author>
      <b:Author>
        <b:Corporate>IETF</b:Corporate>
      </b:Author>
    </b:Author>
    <b:ThesisType>IETF request for comments</b:ThesisType>
    <b:StandardNumber>RFC 5234</b:StandardNumber>
    <b:RefOrder>9</b:RefOrder>
  </b:Source>
</b:Sources>
</file>

<file path=customXml/itemProps1.xml><?xml version="1.0" encoding="utf-8"?>
<ds:datastoreItem xmlns:ds="http://schemas.openxmlformats.org/officeDocument/2006/customXml" ds:itemID="{35D7F931-EA82-4C72-B2E8-5024A4D8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12</Pages>
  <Words>4940</Words>
  <Characters>28160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rufael mekuria</dc:creator>
  <cp:keywords/>
  <dc:description/>
  <cp:lastModifiedBy>rufael mekuria</cp:lastModifiedBy>
  <cp:revision>29</cp:revision>
  <cp:lastPrinted>2018-01-08T12:42:00Z</cp:lastPrinted>
  <dcterms:created xsi:type="dcterms:W3CDTF">2017-10-17T09:15:00Z</dcterms:created>
  <dcterms:modified xsi:type="dcterms:W3CDTF">2018-01-08T13:21:00Z</dcterms:modified>
</cp:coreProperties>
</file>